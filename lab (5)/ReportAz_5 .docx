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50F7" w:rsidRDefault="003F50F7" w:rsidP="003F50F7">
      <w:pPr>
        <w:pBdr>
          <w:bottom w:val="single" w:sz="6" w:space="1" w:color="auto"/>
        </w:pBdr>
        <w:ind w:left="172" w:right="3"/>
        <w:jc w:val="center"/>
        <w:rPr>
          <w:rFonts w:asciiTheme="minorHAnsi" w:hAnsiTheme="minorHAnsi" w:cstheme="minorHAnsi"/>
          <w:b/>
          <w:bCs/>
          <w:color w:val="66FF33"/>
          <w:sz w:val="32"/>
          <w:szCs w:val="32"/>
        </w:rPr>
      </w:pPr>
      <w:r>
        <w:rPr>
          <w:rFonts w:asciiTheme="minorHAnsi" w:hAnsiTheme="minorHAnsi" w:cstheme="minorHAnsi"/>
          <w:b/>
          <w:bCs/>
          <w:color w:val="66FF33"/>
          <w:sz w:val="32"/>
          <w:szCs w:val="32"/>
          <w:rtl/>
          <w:lang w:bidi="fa-IR"/>
        </w:rPr>
        <w:t>گزارش</w:t>
      </w:r>
      <w:bookmarkStart w:id="0" w:name="_GoBack"/>
      <w:bookmarkEnd w:id="0"/>
      <w:r>
        <w:rPr>
          <w:rFonts w:asciiTheme="minorHAnsi" w:hAnsiTheme="minorHAnsi" w:cstheme="minorHAnsi"/>
          <w:b/>
          <w:bCs/>
          <w:color w:val="66FF33"/>
          <w:sz w:val="32"/>
          <w:szCs w:val="32"/>
          <w:rtl/>
          <w:lang w:bidi="fa-IR"/>
        </w:rPr>
        <w:t xml:space="preserve"> کار </w:t>
      </w:r>
      <w:r>
        <w:rPr>
          <w:rFonts w:asciiTheme="minorHAnsi" w:hAnsiTheme="minorHAnsi" w:cstheme="minorHAnsi"/>
          <w:b/>
          <w:bCs/>
          <w:color w:val="66FF33"/>
          <w:sz w:val="32"/>
          <w:szCs w:val="32"/>
          <w:rtl/>
        </w:rPr>
        <w:t>آزمایش شماره</w:t>
      </w:r>
      <w:r>
        <w:rPr>
          <w:rFonts w:asciiTheme="minorHAnsi" w:hAnsiTheme="minorHAnsi" w:cstheme="minorHAnsi"/>
          <w:b/>
          <w:bCs/>
          <w:color w:val="66FF33"/>
          <w:sz w:val="32"/>
          <w:szCs w:val="32"/>
        </w:rPr>
        <w:t xml:space="preserve"> </w:t>
      </w:r>
      <w:r w:rsidR="00EF3521">
        <w:rPr>
          <w:rFonts w:asciiTheme="minorHAnsi" w:hAnsiTheme="minorHAnsi" w:cstheme="minorHAnsi"/>
          <w:b/>
          <w:bCs/>
          <w:color w:val="66FF33"/>
          <w:sz w:val="32"/>
          <w:szCs w:val="32"/>
        </w:rPr>
        <w:t>5</w:t>
      </w:r>
    </w:p>
    <w:p w:rsidR="003F50F7" w:rsidRPr="00237859" w:rsidRDefault="00EF3521" w:rsidP="00237859">
      <w:pPr>
        <w:pBdr>
          <w:bottom w:val="single" w:sz="6" w:space="1" w:color="auto"/>
        </w:pBdr>
        <w:ind w:left="172" w:right="3"/>
        <w:jc w:val="center"/>
        <w:rPr>
          <w:rFonts w:asciiTheme="minorHAnsi" w:hAnsiTheme="minorHAnsi" w:cstheme="minorHAnsi"/>
          <w:b/>
          <w:bCs/>
          <w:color w:val="66FF33"/>
          <w:sz w:val="32"/>
          <w:szCs w:val="32"/>
          <w:lang w:bidi="fa-IR"/>
        </w:rPr>
      </w:pPr>
      <w:r w:rsidRPr="00237859">
        <w:rPr>
          <w:rFonts w:asciiTheme="minorHAnsi" w:hAnsiTheme="minorHAnsi" w:cstheme="minorHAnsi" w:hint="cs"/>
          <w:b/>
          <w:bCs/>
          <w:color w:val="66FF33"/>
          <w:sz w:val="32"/>
          <w:szCs w:val="32"/>
          <w:rtl/>
        </w:rPr>
        <w:t xml:space="preserve">پیاده سازی یافتن 10 عدد اول و پالیندروم در کد اسمبلی </w:t>
      </w:r>
      <w:r w:rsidRPr="00237859">
        <w:rPr>
          <w:rFonts w:asciiTheme="minorHAnsi" w:hAnsiTheme="minorHAnsi" w:cstheme="minorHAnsi"/>
          <w:b/>
          <w:bCs/>
          <w:color w:val="66FF33"/>
          <w:sz w:val="32"/>
          <w:szCs w:val="32"/>
        </w:rPr>
        <w:t>ARM</w:t>
      </w:r>
      <w:r w:rsidR="003F50F7" w:rsidRPr="00237859">
        <w:rPr>
          <w:rFonts w:asciiTheme="minorHAnsi" w:hAnsiTheme="minorHAnsi" w:cstheme="minorHAnsi"/>
          <w:b/>
          <w:bCs/>
          <w:color w:val="66FF33"/>
          <w:sz w:val="32"/>
          <w:szCs w:val="32"/>
          <w:rtl/>
        </w:rPr>
        <w:t xml:space="preserve"> </w:t>
      </w:r>
    </w:p>
    <w:p w:rsidR="003F50F7" w:rsidRDefault="003F50F7" w:rsidP="003F50F7">
      <w:pPr>
        <w:pBdr>
          <w:bottom w:val="double" w:sz="6" w:space="1" w:color="auto"/>
        </w:pBdr>
        <w:spacing w:after="0" w:line="192" w:lineRule="auto"/>
        <w:ind w:left="158" w:right="0" w:firstLine="0"/>
        <w:jc w:val="center"/>
        <w:rPr>
          <w:rFonts w:asciiTheme="minorHAnsi" w:hAnsiTheme="minorHAnsi" w:cs="LMU Tabassom"/>
          <w:bCs/>
          <w:color w:val="0066FF"/>
          <w:sz w:val="36"/>
          <w:szCs w:val="36"/>
          <w:lang w:bidi="fa-IR"/>
          <w14:shadow w14:blurRad="38100" w14:dist="19050" w14:dir="2700000" w14:sx="100000" w14:sy="100000" w14:kx="0" w14:ky="0" w14:algn="tl">
            <w14:schemeClr w14:val="dk1">
              <w14:alpha w14:val="60000"/>
            </w14:scheme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pPr>
      <w:r>
        <w:rPr>
          <w:rFonts w:asciiTheme="minorHAnsi" w:hAnsiTheme="minorHAnsi" w:cs="LMU Tabassom" w:hint="cs"/>
          <w:bCs/>
          <w:color w:val="0066FF"/>
          <w:sz w:val="36"/>
          <w:szCs w:val="36"/>
          <w:rtl/>
          <w:lang w:bidi="fa-IR"/>
          <w14:shadow w14:blurRad="38100" w14:dist="19050" w14:dir="2700000" w14:sx="100000" w14:sy="100000" w14:kx="0" w14:ky="0" w14:algn="tl">
            <w14:schemeClr w14:val="dk1">
              <w14:alpha w14:val="60000"/>
            </w14:scheme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اسم و اسم خانوادگی: عبدالقدیر فرتاش                                  شماره دانشجویی: 99243100</w:t>
      </w:r>
    </w:p>
    <w:p w:rsidR="003F50F7" w:rsidRDefault="003F50F7" w:rsidP="003F50F7">
      <w:pPr>
        <w:pBdr>
          <w:bottom w:val="double" w:sz="6" w:space="1" w:color="auto"/>
        </w:pBdr>
        <w:spacing w:after="0" w:line="192" w:lineRule="auto"/>
        <w:ind w:left="158" w:right="0" w:firstLine="0"/>
        <w:jc w:val="center"/>
        <w:rPr>
          <w:rFonts w:asciiTheme="minorHAnsi" w:hAnsiTheme="minorHAnsi" w:cs="LMU Tabassom"/>
          <w:b/>
          <w:bCs/>
          <w:color w:val="0066FF"/>
          <w:sz w:val="36"/>
          <w:szCs w:val="36"/>
          <w:lang w:bidi="fa-IR"/>
        </w:rPr>
      </w:pPr>
      <w:r>
        <w:rPr>
          <w:rFonts w:asciiTheme="minorHAnsi" w:hAnsiTheme="minorHAnsi" w:cs="LMU Tabassom" w:hint="cs"/>
          <w:bCs/>
          <w:color w:val="0066FF"/>
          <w:sz w:val="36"/>
          <w:szCs w:val="36"/>
          <w:rtl/>
          <w:lang w:bidi="fa-IR"/>
          <w14:shadow w14:blurRad="38100" w14:dist="19050" w14:dir="2700000" w14:sx="100000" w14:sy="100000" w14:kx="0" w14:ky="0" w14:algn="tl">
            <w14:schemeClr w14:val="dk1">
              <w14:alpha w14:val="60000"/>
            </w14:scheme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اسم و اسم خانوادگی: عقیل  فایق                                       شماره دانشجویی: 99243104</w:t>
      </w:r>
    </w:p>
    <w:p w:rsidR="003F50F7" w:rsidRDefault="003F50F7" w:rsidP="003F50F7">
      <w:pPr>
        <w:spacing w:after="0" w:line="324" w:lineRule="auto"/>
        <w:ind w:right="150"/>
        <w:rPr>
          <w:rFonts w:asciiTheme="minorHAnsi" w:hAnsiTheme="minorHAnsi" w:cstheme="minorHAnsi"/>
          <w:szCs w:val="28"/>
          <w:lang w:bidi="fa-IR"/>
        </w:rPr>
      </w:pPr>
      <w:r>
        <w:rPr>
          <w:rFonts w:asciiTheme="minorHAnsi" w:hAnsiTheme="minorHAnsi" w:cstheme="minorHAnsi"/>
          <w:szCs w:val="28"/>
          <w:rtl/>
          <w:lang w:bidi="fa-IR"/>
        </w:rPr>
        <w:t xml:space="preserve">سوالات تحلیلی: </w:t>
      </w:r>
    </w:p>
    <w:p w:rsidR="00FF4FE8" w:rsidRDefault="00085662" w:rsidP="00085662">
      <w:pPr>
        <w:pStyle w:val="ListParagraph"/>
        <w:numPr>
          <w:ilvl w:val="0"/>
          <w:numId w:val="4"/>
        </w:numPr>
        <w:tabs>
          <w:tab w:val="left" w:pos="1652"/>
        </w:tabs>
        <w:rPr>
          <w:rFonts w:asciiTheme="minorHAnsi" w:hAnsiTheme="minorHAnsi" w:cstheme="minorHAnsi"/>
          <w:sz w:val="24"/>
          <w:szCs w:val="24"/>
          <w:lang w:bidi="fa-IR"/>
        </w:rPr>
      </w:pPr>
      <w:r>
        <w:t xml:space="preserve"> </w:t>
      </w:r>
      <w:r w:rsidRPr="00085662">
        <w:rPr>
          <w:rFonts w:asciiTheme="minorHAnsi" w:hAnsiTheme="minorHAnsi" w:cstheme="minorHAnsi"/>
          <w:sz w:val="24"/>
          <w:szCs w:val="24"/>
          <w:rtl/>
        </w:rPr>
        <w:t>در برنامه نویسی اسمبلی</w:t>
      </w:r>
      <w:r w:rsidRPr="00085662">
        <w:rPr>
          <w:rFonts w:asciiTheme="minorHAnsi" w:hAnsiTheme="minorHAnsi" w:cstheme="minorHAnsi"/>
          <w:sz w:val="24"/>
          <w:szCs w:val="24"/>
        </w:rPr>
        <w:t xml:space="preserve"> ARM</w:t>
      </w:r>
      <w:r w:rsidRPr="00085662">
        <w:rPr>
          <w:rFonts w:asciiTheme="minorHAnsi" w:hAnsiTheme="minorHAnsi" w:cstheme="minorHAnsi"/>
          <w:sz w:val="24"/>
          <w:szCs w:val="24"/>
          <w:rtl/>
        </w:rPr>
        <w:t>، از چه دستوری برای قرار دادن یک مقدار 32 بیتی ثابت در یک رجیستر استفاده میشود؟ این دستور به چه شکل عمل میکند؟</w:t>
      </w:r>
    </w:p>
    <w:p w:rsidR="00085662" w:rsidRPr="00085662" w:rsidRDefault="00085662" w:rsidP="00085662">
      <w:pPr>
        <w:tabs>
          <w:tab w:val="left" w:pos="1652"/>
        </w:tabs>
        <w:ind w:left="3" w:firstLine="0"/>
        <w:rPr>
          <w:rFonts w:asciiTheme="minorHAnsi" w:hAnsiTheme="minorHAnsi" w:cstheme="minorHAnsi"/>
          <w:b/>
          <w:bCs/>
          <w:color w:val="FF0000"/>
          <w:szCs w:val="28"/>
          <w:rtl/>
          <w:lang w:bidi="fa-IR"/>
        </w:rPr>
      </w:pPr>
      <w:r w:rsidRPr="00085662">
        <w:rPr>
          <w:rFonts w:asciiTheme="minorHAnsi" w:hAnsiTheme="minorHAnsi" w:cstheme="minorHAnsi" w:hint="cs"/>
          <w:b/>
          <w:bCs/>
          <w:color w:val="FF0000"/>
          <w:szCs w:val="28"/>
          <w:highlight w:val="yellow"/>
          <w:rtl/>
          <w:lang w:bidi="fa-IR"/>
        </w:rPr>
        <w:t>جواب 1)</w:t>
      </w:r>
    </w:p>
    <w:p w:rsidR="00085662" w:rsidRPr="00085662" w:rsidRDefault="00085662" w:rsidP="00085662">
      <w:pPr>
        <w:tabs>
          <w:tab w:val="left" w:pos="1652"/>
        </w:tabs>
        <w:ind w:left="3" w:firstLine="0"/>
        <w:rPr>
          <w:rFonts w:asciiTheme="minorHAnsi" w:hAnsiTheme="minorHAnsi" w:cstheme="minorHAnsi"/>
          <w:sz w:val="24"/>
          <w:szCs w:val="24"/>
          <w:rtl/>
          <w:lang w:bidi="fa-IR"/>
        </w:rPr>
      </w:pPr>
      <w:r w:rsidRPr="00085662">
        <w:rPr>
          <w:rFonts w:asciiTheme="minorHAnsi" w:hAnsiTheme="minorHAnsi" w:cs="Calibri"/>
          <w:sz w:val="24"/>
          <w:szCs w:val="24"/>
          <w:rtl/>
          <w:lang w:bidi="fa-IR"/>
        </w:rPr>
        <w:t>در برنامه نو</w:t>
      </w:r>
      <w:r w:rsidRPr="00085662">
        <w:rPr>
          <w:rFonts w:asciiTheme="minorHAnsi" w:hAnsiTheme="minorHAnsi" w:cs="Calibri" w:hint="cs"/>
          <w:sz w:val="24"/>
          <w:szCs w:val="24"/>
          <w:rtl/>
          <w:lang w:bidi="fa-IR"/>
        </w:rPr>
        <w:t>ی</w:t>
      </w:r>
      <w:r w:rsidRPr="00085662">
        <w:rPr>
          <w:rFonts w:asciiTheme="minorHAnsi" w:hAnsiTheme="minorHAnsi" w:cs="Calibri" w:hint="eastAsia"/>
          <w:sz w:val="24"/>
          <w:szCs w:val="24"/>
          <w:rtl/>
          <w:lang w:bidi="fa-IR"/>
        </w:rPr>
        <w:t>س</w:t>
      </w:r>
      <w:r w:rsidRPr="00085662">
        <w:rPr>
          <w:rFonts w:asciiTheme="minorHAnsi" w:hAnsiTheme="minorHAnsi" w:cs="Calibri" w:hint="cs"/>
          <w:sz w:val="24"/>
          <w:szCs w:val="24"/>
          <w:rtl/>
          <w:lang w:bidi="fa-IR"/>
        </w:rPr>
        <w:t>ی</w:t>
      </w:r>
      <w:r w:rsidRPr="00085662">
        <w:rPr>
          <w:rFonts w:asciiTheme="minorHAnsi" w:hAnsiTheme="minorHAnsi" w:cs="Calibri"/>
          <w:sz w:val="24"/>
          <w:szCs w:val="24"/>
          <w:rtl/>
          <w:lang w:bidi="fa-IR"/>
        </w:rPr>
        <w:t xml:space="preserve"> اسمبل</w:t>
      </w:r>
      <w:r w:rsidRPr="00085662">
        <w:rPr>
          <w:rFonts w:asciiTheme="minorHAnsi" w:hAnsiTheme="minorHAnsi" w:cs="Calibri" w:hint="cs"/>
          <w:sz w:val="24"/>
          <w:szCs w:val="24"/>
          <w:rtl/>
          <w:lang w:bidi="fa-IR"/>
        </w:rPr>
        <w:t>ی</w:t>
      </w:r>
      <w:r w:rsidRPr="00085662">
        <w:rPr>
          <w:rFonts w:asciiTheme="minorHAnsi" w:hAnsiTheme="minorHAnsi" w:cs="Calibri"/>
          <w:sz w:val="24"/>
          <w:szCs w:val="24"/>
          <w:rtl/>
          <w:lang w:bidi="fa-IR"/>
        </w:rPr>
        <w:t xml:space="preserve"> </w:t>
      </w:r>
      <w:r w:rsidRPr="00085662">
        <w:rPr>
          <w:rFonts w:asciiTheme="minorHAnsi" w:hAnsiTheme="minorHAnsi" w:cstheme="minorHAnsi"/>
          <w:sz w:val="24"/>
          <w:szCs w:val="24"/>
          <w:lang w:bidi="fa-IR"/>
        </w:rPr>
        <w:t>ARM</w:t>
      </w:r>
      <w:r w:rsidRPr="00085662">
        <w:rPr>
          <w:rFonts w:asciiTheme="minorHAnsi" w:hAnsiTheme="minorHAnsi" w:cs="Calibri"/>
          <w:sz w:val="24"/>
          <w:szCs w:val="24"/>
          <w:rtl/>
          <w:lang w:bidi="fa-IR"/>
        </w:rPr>
        <w:t>، برا</w:t>
      </w:r>
      <w:r w:rsidRPr="00085662">
        <w:rPr>
          <w:rFonts w:asciiTheme="minorHAnsi" w:hAnsiTheme="minorHAnsi" w:cs="Calibri" w:hint="cs"/>
          <w:sz w:val="24"/>
          <w:szCs w:val="24"/>
          <w:rtl/>
          <w:lang w:bidi="fa-IR"/>
        </w:rPr>
        <w:t>ی</w:t>
      </w:r>
      <w:r w:rsidRPr="00085662">
        <w:rPr>
          <w:rFonts w:asciiTheme="minorHAnsi" w:hAnsiTheme="minorHAnsi" w:cs="Calibri"/>
          <w:sz w:val="24"/>
          <w:szCs w:val="24"/>
          <w:rtl/>
          <w:lang w:bidi="fa-IR"/>
        </w:rPr>
        <w:t xml:space="preserve"> قرار دادن </w:t>
      </w:r>
      <w:r w:rsidRPr="00085662">
        <w:rPr>
          <w:rFonts w:asciiTheme="minorHAnsi" w:hAnsiTheme="minorHAnsi" w:cs="Calibri" w:hint="cs"/>
          <w:sz w:val="24"/>
          <w:szCs w:val="24"/>
          <w:rtl/>
          <w:lang w:bidi="fa-IR"/>
        </w:rPr>
        <w:t>ی</w:t>
      </w:r>
      <w:r w:rsidRPr="00085662">
        <w:rPr>
          <w:rFonts w:asciiTheme="minorHAnsi" w:hAnsiTheme="minorHAnsi" w:cs="Calibri" w:hint="eastAsia"/>
          <w:sz w:val="24"/>
          <w:szCs w:val="24"/>
          <w:rtl/>
          <w:lang w:bidi="fa-IR"/>
        </w:rPr>
        <w:t>ک</w:t>
      </w:r>
      <w:r w:rsidRPr="00085662">
        <w:rPr>
          <w:rFonts w:asciiTheme="minorHAnsi" w:hAnsiTheme="minorHAnsi" w:cs="Calibri"/>
          <w:sz w:val="24"/>
          <w:szCs w:val="24"/>
          <w:rtl/>
          <w:lang w:bidi="fa-IR"/>
        </w:rPr>
        <w:t xml:space="preserve"> مقدار 32 ب</w:t>
      </w:r>
      <w:r w:rsidRPr="00085662">
        <w:rPr>
          <w:rFonts w:asciiTheme="minorHAnsi" w:hAnsiTheme="minorHAnsi" w:cs="Calibri" w:hint="cs"/>
          <w:sz w:val="24"/>
          <w:szCs w:val="24"/>
          <w:rtl/>
          <w:lang w:bidi="fa-IR"/>
        </w:rPr>
        <w:t>ی</w:t>
      </w:r>
      <w:r w:rsidRPr="00085662">
        <w:rPr>
          <w:rFonts w:asciiTheme="minorHAnsi" w:hAnsiTheme="minorHAnsi" w:cs="Calibri" w:hint="eastAsia"/>
          <w:sz w:val="24"/>
          <w:szCs w:val="24"/>
          <w:rtl/>
          <w:lang w:bidi="fa-IR"/>
        </w:rPr>
        <w:t>ت</w:t>
      </w:r>
      <w:r w:rsidRPr="00085662">
        <w:rPr>
          <w:rFonts w:asciiTheme="minorHAnsi" w:hAnsiTheme="minorHAnsi" w:cs="Calibri" w:hint="cs"/>
          <w:sz w:val="24"/>
          <w:szCs w:val="24"/>
          <w:rtl/>
          <w:lang w:bidi="fa-IR"/>
        </w:rPr>
        <w:t>ی</w:t>
      </w:r>
      <w:r w:rsidRPr="00085662">
        <w:rPr>
          <w:rFonts w:asciiTheme="minorHAnsi" w:hAnsiTheme="minorHAnsi" w:cs="Calibri"/>
          <w:sz w:val="24"/>
          <w:szCs w:val="24"/>
          <w:rtl/>
          <w:lang w:bidi="fa-IR"/>
        </w:rPr>
        <w:t xml:space="preserve"> ثابت در </w:t>
      </w:r>
      <w:r w:rsidRPr="00085662">
        <w:rPr>
          <w:rFonts w:asciiTheme="minorHAnsi" w:hAnsiTheme="minorHAnsi" w:cs="Calibri" w:hint="cs"/>
          <w:sz w:val="24"/>
          <w:szCs w:val="24"/>
          <w:rtl/>
          <w:lang w:bidi="fa-IR"/>
        </w:rPr>
        <w:t>ی</w:t>
      </w:r>
      <w:r w:rsidRPr="00085662">
        <w:rPr>
          <w:rFonts w:asciiTheme="minorHAnsi" w:hAnsiTheme="minorHAnsi" w:cs="Calibri" w:hint="eastAsia"/>
          <w:sz w:val="24"/>
          <w:szCs w:val="24"/>
          <w:rtl/>
          <w:lang w:bidi="fa-IR"/>
        </w:rPr>
        <w:t>ک</w:t>
      </w:r>
      <w:r w:rsidRPr="00085662">
        <w:rPr>
          <w:rFonts w:asciiTheme="minorHAnsi" w:hAnsiTheme="minorHAnsi" w:cs="Calibri"/>
          <w:sz w:val="24"/>
          <w:szCs w:val="24"/>
          <w:rtl/>
          <w:lang w:bidi="fa-IR"/>
        </w:rPr>
        <w:t xml:space="preserve"> رج</w:t>
      </w:r>
      <w:r w:rsidRPr="00085662">
        <w:rPr>
          <w:rFonts w:asciiTheme="minorHAnsi" w:hAnsiTheme="minorHAnsi" w:cs="Calibri" w:hint="cs"/>
          <w:sz w:val="24"/>
          <w:szCs w:val="24"/>
          <w:rtl/>
          <w:lang w:bidi="fa-IR"/>
        </w:rPr>
        <w:t>ی</w:t>
      </w:r>
      <w:r w:rsidRPr="00085662">
        <w:rPr>
          <w:rFonts w:asciiTheme="minorHAnsi" w:hAnsiTheme="minorHAnsi" w:cs="Calibri" w:hint="eastAsia"/>
          <w:sz w:val="24"/>
          <w:szCs w:val="24"/>
          <w:rtl/>
          <w:lang w:bidi="fa-IR"/>
        </w:rPr>
        <w:t>ستر</w:t>
      </w:r>
      <w:r>
        <w:rPr>
          <w:rFonts w:asciiTheme="minorHAnsi" w:hAnsiTheme="minorHAnsi" w:cs="Calibri"/>
          <w:sz w:val="24"/>
          <w:szCs w:val="24"/>
          <w:rtl/>
          <w:lang w:bidi="fa-IR"/>
        </w:rPr>
        <w:t xml:space="preserve"> از دستور </w:t>
      </w:r>
      <w:r w:rsidRPr="00085662">
        <w:rPr>
          <w:rFonts w:asciiTheme="minorHAnsi" w:hAnsiTheme="minorHAnsi" w:cstheme="minorHAnsi"/>
          <w:b/>
          <w:bCs/>
          <w:color w:val="FF0000"/>
          <w:sz w:val="24"/>
          <w:szCs w:val="24"/>
          <w:lang w:bidi="fa-IR"/>
        </w:rPr>
        <w:t>MOV</w:t>
      </w:r>
      <w:r w:rsidRPr="00085662">
        <w:rPr>
          <w:rFonts w:asciiTheme="minorHAnsi" w:hAnsiTheme="minorHAnsi" w:cstheme="minorHAnsi"/>
          <w:sz w:val="24"/>
          <w:szCs w:val="24"/>
          <w:lang w:bidi="fa-IR"/>
        </w:rPr>
        <w:t>"</w:t>
      </w:r>
      <w:r>
        <w:rPr>
          <w:rFonts w:asciiTheme="minorHAnsi" w:hAnsiTheme="minorHAnsi" w:cstheme="minorHAnsi" w:hint="cs"/>
          <w:sz w:val="24"/>
          <w:szCs w:val="24"/>
          <w:rtl/>
          <w:lang w:bidi="fa-IR"/>
        </w:rPr>
        <w:t xml:space="preserve">" و </w:t>
      </w:r>
      <w:r w:rsidRPr="00085662">
        <w:rPr>
          <w:rFonts w:asciiTheme="minorHAnsi" w:hAnsiTheme="minorHAnsi" w:cstheme="minorHAnsi"/>
          <w:b/>
          <w:bCs/>
          <w:color w:val="FF0000"/>
          <w:sz w:val="24"/>
          <w:szCs w:val="24"/>
          <w:lang w:bidi="fa-IR"/>
        </w:rPr>
        <w:t>MOV</w:t>
      </w:r>
      <w:r>
        <w:rPr>
          <w:rFonts w:asciiTheme="minorHAnsi" w:hAnsiTheme="minorHAnsi" w:cstheme="minorHAnsi"/>
          <w:b/>
          <w:bCs/>
          <w:color w:val="FF0000"/>
          <w:sz w:val="24"/>
          <w:szCs w:val="24"/>
          <w:lang w:bidi="fa-IR"/>
        </w:rPr>
        <w:t>S</w:t>
      </w:r>
      <w:r w:rsidRPr="00085662">
        <w:rPr>
          <w:rFonts w:asciiTheme="minorHAnsi" w:hAnsiTheme="minorHAnsi" w:cstheme="minorHAnsi"/>
          <w:sz w:val="24"/>
          <w:szCs w:val="24"/>
          <w:lang w:bidi="fa-IR"/>
        </w:rPr>
        <w:t>"</w:t>
      </w:r>
      <w:r>
        <w:rPr>
          <w:rFonts w:asciiTheme="minorHAnsi" w:hAnsiTheme="minorHAnsi" w:cstheme="minorHAnsi" w:hint="cs"/>
          <w:sz w:val="24"/>
          <w:szCs w:val="24"/>
          <w:rtl/>
          <w:lang w:bidi="fa-IR"/>
        </w:rPr>
        <w:t xml:space="preserve">" </w:t>
      </w:r>
      <w:r w:rsidRPr="00085662">
        <w:rPr>
          <w:rFonts w:asciiTheme="minorHAnsi" w:hAnsiTheme="minorHAnsi" w:cstheme="minorHAnsi"/>
          <w:sz w:val="24"/>
          <w:szCs w:val="24"/>
          <w:lang w:bidi="fa-IR"/>
        </w:rPr>
        <w:t xml:space="preserve"> </w:t>
      </w:r>
      <w:r w:rsidRPr="00085662">
        <w:rPr>
          <w:rFonts w:asciiTheme="minorHAnsi" w:hAnsiTheme="minorHAnsi" w:cs="Calibri"/>
          <w:sz w:val="24"/>
          <w:szCs w:val="24"/>
          <w:rtl/>
          <w:lang w:bidi="fa-IR"/>
        </w:rPr>
        <w:t>استفاده م</w:t>
      </w:r>
      <w:r w:rsidRPr="00085662">
        <w:rPr>
          <w:rFonts w:asciiTheme="minorHAnsi" w:hAnsiTheme="minorHAnsi" w:cs="Calibri" w:hint="cs"/>
          <w:sz w:val="24"/>
          <w:szCs w:val="24"/>
          <w:rtl/>
          <w:lang w:bidi="fa-IR"/>
        </w:rPr>
        <w:t>ی</w:t>
      </w:r>
      <w:r w:rsidRPr="00085662">
        <w:rPr>
          <w:rFonts w:asciiTheme="minorHAnsi" w:hAnsiTheme="minorHAnsi" w:cs="Calibri" w:hint="eastAsia"/>
          <w:sz w:val="24"/>
          <w:szCs w:val="24"/>
          <w:rtl/>
          <w:lang w:bidi="fa-IR"/>
        </w:rPr>
        <w:t>شود</w:t>
      </w:r>
      <w:r w:rsidRPr="00085662">
        <w:rPr>
          <w:rFonts w:asciiTheme="minorHAnsi" w:hAnsiTheme="minorHAnsi" w:cs="Calibri"/>
          <w:sz w:val="24"/>
          <w:szCs w:val="24"/>
          <w:rtl/>
          <w:lang w:bidi="fa-IR"/>
        </w:rPr>
        <w:t>.</w:t>
      </w:r>
    </w:p>
    <w:p w:rsidR="00085662" w:rsidRPr="00085662" w:rsidRDefault="00085662" w:rsidP="00085662">
      <w:pPr>
        <w:tabs>
          <w:tab w:val="left" w:pos="1652"/>
        </w:tabs>
        <w:ind w:left="3" w:firstLine="0"/>
        <w:rPr>
          <w:rFonts w:asciiTheme="minorHAnsi" w:hAnsiTheme="minorHAnsi" w:cstheme="minorHAnsi"/>
          <w:sz w:val="24"/>
          <w:szCs w:val="24"/>
          <w:rtl/>
          <w:lang w:bidi="fa-IR"/>
        </w:rPr>
      </w:pPr>
      <w:r w:rsidRPr="00085662">
        <w:rPr>
          <w:rFonts w:asciiTheme="minorHAnsi" w:hAnsiTheme="minorHAnsi" w:cs="Calibri" w:hint="eastAsia"/>
          <w:sz w:val="24"/>
          <w:szCs w:val="24"/>
          <w:rtl/>
          <w:lang w:bidi="fa-IR"/>
        </w:rPr>
        <w:t>نحوه</w:t>
      </w:r>
      <w:r w:rsidRPr="00085662">
        <w:rPr>
          <w:rFonts w:asciiTheme="minorHAnsi" w:hAnsiTheme="minorHAnsi" w:cs="Calibri"/>
          <w:sz w:val="24"/>
          <w:szCs w:val="24"/>
          <w:rtl/>
          <w:lang w:bidi="fa-IR"/>
        </w:rPr>
        <w:t xml:space="preserve"> استفاده از ا</w:t>
      </w:r>
      <w:r w:rsidRPr="00085662">
        <w:rPr>
          <w:rFonts w:asciiTheme="minorHAnsi" w:hAnsiTheme="minorHAnsi" w:cs="Calibri" w:hint="cs"/>
          <w:sz w:val="24"/>
          <w:szCs w:val="24"/>
          <w:rtl/>
          <w:lang w:bidi="fa-IR"/>
        </w:rPr>
        <w:t>ی</w:t>
      </w:r>
      <w:r w:rsidRPr="00085662">
        <w:rPr>
          <w:rFonts w:asciiTheme="minorHAnsi" w:hAnsiTheme="minorHAnsi" w:cs="Calibri" w:hint="eastAsia"/>
          <w:sz w:val="24"/>
          <w:szCs w:val="24"/>
          <w:rtl/>
          <w:lang w:bidi="fa-IR"/>
        </w:rPr>
        <w:t>ن</w:t>
      </w:r>
      <w:r w:rsidRPr="00085662">
        <w:rPr>
          <w:rFonts w:asciiTheme="minorHAnsi" w:hAnsiTheme="minorHAnsi" w:cs="Calibri"/>
          <w:sz w:val="24"/>
          <w:szCs w:val="24"/>
          <w:rtl/>
          <w:lang w:bidi="fa-IR"/>
        </w:rPr>
        <w:t xml:space="preserve"> دستور به شرح ز</w:t>
      </w:r>
      <w:r w:rsidRPr="00085662">
        <w:rPr>
          <w:rFonts w:asciiTheme="minorHAnsi" w:hAnsiTheme="minorHAnsi" w:cs="Calibri" w:hint="cs"/>
          <w:sz w:val="24"/>
          <w:szCs w:val="24"/>
          <w:rtl/>
          <w:lang w:bidi="fa-IR"/>
        </w:rPr>
        <w:t>ی</w:t>
      </w:r>
      <w:r w:rsidRPr="00085662">
        <w:rPr>
          <w:rFonts w:asciiTheme="minorHAnsi" w:hAnsiTheme="minorHAnsi" w:cs="Calibri" w:hint="eastAsia"/>
          <w:sz w:val="24"/>
          <w:szCs w:val="24"/>
          <w:rtl/>
          <w:lang w:bidi="fa-IR"/>
        </w:rPr>
        <w:t>ر</w:t>
      </w:r>
      <w:r w:rsidRPr="00085662">
        <w:rPr>
          <w:rFonts w:asciiTheme="minorHAnsi" w:hAnsiTheme="minorHAnsi" w:cs="Calibri"/>
          <w:sz w:val="24"/>
          <w:szCs w:val="24"/>
          <w:rtl/>
          <w:lang w:bidi="fa-IR"/>
        </w:rPr>
        <w:t xml:space="preserve"> است:</w:t>
      </w:r>
      <w:r>
        <w:rPr>
          <w:rFonts w:asciiTheme="minorHAnsi" w:hAnsiTheme="minorHAnsi" w:cstheme="minorHAnsi" w:hint="cs"/>
          <w:sz w:val="24"/>
          <w:szCs w:val="24"/>
          <w:rtl/>
          <w:lang w:bidi="fa-IR"/>
        </w:rPr>
        <w:t xml:space="preserve"> </w:t>
      </w:r>
      <w:r w:rsidRPr="00085662">
        <w:rPr>
          <w:rFonts w:asciiTheme="minorHAnsi" w:hAnsiTheme="minorHAnsi" w:cstheme="minorHAnsi"/>
          <w:b/>
          <w:bCs/>
          <w:color w:val="7030A0"/>
          <w:sz w:val="24"/>
          <w:szCs w:val="24"/>
          <w:lang w:bidi="fa-IR"/>
        </w:rPr>
        <w:t>MOV Rd, #imm32</w:t>
      </w:r>
      <w:r>
        <w:rPr>
          <w:rFonts w:asciiTheme="minorHAnsi" w:hAnsiTheme="minorHAnsi" w:cstheme="minorHAnsi"/>
          <w:sz w:val="24"/>
          <w:szCs w:val="24"/>
          <w:lang w:bidi="fa-IR"/>
        </w:rPr>
        <w:t xml:space="preserve"> or </w:t>
      </w:r>
      <w:r w:rsidRPr="00085662">
        <w:rPr>
          <w:rFonts w:asciiTheme="minorHAnsi" w:hAnsiTheme="minorHAnsi" w:cstheme="minorHAnsi"/>
          <w:b/>
          <w:bCs/>
          <w:color w:val="00B0F0"/>
          <w:sz w:val="24"/>
          <w:szCs w:val="24"/>
          <w:lang w:bidi="fa-IR"/>
        </w:rPr>
        <w:t>MOVS Rd, #imm32</w:t>
      </w:r>
    </w:p>
    <w:p w:rsidR="00085662" w:rsidRDefault="00085662" w:rsidP="00085662">
      <w:pPr>
        <w:tabs>
          <w:tab w:val="left" w:pos="1652"/>
        </w:tabs>
        <w:ind w:left="3" w:firstLine="0"/>
        <w:rPr>
          <w:rFonts w:asciiTheme="minorHAnsi" w:hAnsiTheme="minorHAnsi" w:cstheme="minorHAnsi"/>
          <w:sz w:val="24"/>
          <w:szCs w:val="24"/>
          <w:rtl/>
          <w:lang w:bidi="fa-IR"/>
        </w:rPr>
      </w:pPr>
      <w:r w:rsidRPr="00085662">
        <w:rPr>
          <w:rFonts w:asciiTheme="minorHAnsi" w:hAnsiTheme="minorHAnsi" w:cs="Calibri" w:hint="eastAsia"/>
          <w:sz w:val="24"/>
          <w:szCs w:val="24"/>
          <w:rtl/>
          <w:lang w:bidi="fa-IR"/>
        </w:rPr>
        <w:t>که</w:t>
      </w:r>
      <w:r w:rsidRPr="00085662">
        <w:rPr>
          <w:rFonts w:asciiTheme="minorHAnsi" w:hAnsiTheme="minorHAnsi" w:cs="Calibri"/>
          <w:sz w:val="24"/>
          <w:szCs w:val="24"/>
          <w:rtl/>
          <w:lang w:bidi="fa-IR"/>
        </w:rPr>
        <w:t xml:space="preserve"> در آن:</w:t>
      </w:r>
    </w:p>
    <w:p w:rsidR="00085662" w:rsidRPr="00085662" w:rsidRDefault="00085662" w:rsidP="00085662">
      <w:pPr>
        <w:pStyle w:val="ListParagraph"/>
        <w:numPr>
          <w:ilvl w:val="0"/>
          <w:numId w:val="5"/>
        </w:numPr>
        <w:tabs>
          <w:tab w:val="left" w:pos="1652"/>
        </w:tabs>
        <w:rPr>
          <w:rFonts w:asciiTheme="minorHAnsi" w:hAnsiTheme="minorHAnsi" w:cstheme="minorHAnsi"/>
          <w:sz w:val="24"/>
          <w:szCs w:val="24"/>
          <w:rtl/>
          <w:lang w:bidi="fa-IR"/>
        </w:rPr>
      </w:pPr>
      <w:r w:rsidRPr="00085662">
        <w:rPr>
          <w:rFonts w:asciiTheme="minorHAnsi" w:hAnsiTheme="minorHAnsi" w:cstheme="minorHAnsi"/>
          <w:sz w:val="24"/>
          <w:szCs w:val="24"/>
          <w:lang w:bidi="fa-IR"/>
        </w:rPr>
        <w:t xml:space="preserve">Rd </w:t>
      </w:r>
      <w:r w:rsidRPr="00085662">
        <w:rPr>
          <w:rFonts w:asciiTheme="minorHAnsi" w:hAnsiTheme="minorHAnsi" w:cs="Calibri"/>
          <w:sz w:val="24"/>
          <w:szCs w:val="24"/>
          <w:rtl/>
          <w:lang w:bidi="fa-IR"/>
        </w:rPr>
        <w:t>رج</w:t>
      </w:r>
      <w:r w:rsidRPr="00085662">
        <w:rPr>
          <w:rFonts w:asciiTheme="minorHAnsi" w:hAnsiTheme="minorHAnsi" w:cs="Calibri" w:hint="cs"/>
          <w:sz w:val="24"/>
          <w:szCs w:val="24"/>
          <w:rtl/>
          <w:lang w:bidi="fa-IR"/>
        </w:rPr>
        <w:t>ی</w:t>
      </w:r>
      <w:r w:rsidRPr="00085662">
        <w:rPr>
          <w:rFonts w:asciiTheme="minorHAnsi" w:hAnsiTheme="minorHAnsi" w:cs="Calibri" w:hint="eastAsia"/>
          <w:sz w:val="24"/>
          <w:szCs w:val="24"/>
          <w:rtl/>
          <w:lang w:bidi="fa-IR"/>
        </w:rPr>
        <w:t>ستر</w:t>
      </w:r>
      <w:r w:rsidRPr="00085662">
        <w:rPr>
          <w:rFonts w:asciiTheme="minorHAnsi" w:hAnsiTheme="minorHAnsi" w:cs="Calibri"/>
          <w:sz w:val="24"/>
          <w:szCs w:val="24"/>
          <w:rtl/>
          <w:lang w:bidi="fa-IR"/>
        </w:rPr>
        <w:t xml:space="preserve"> مقصد که مقدار 32 ب</w:t>
      </w:r>
      <w:r w:rsidRPr="00085662">
        <w:rPr>
          <w:rFonts w:asciiTheme="minorHAnsi" w:hAnsiTheme="minorHAnsi" w:cs="Calibri" w:hint="cs"/>
          <w:sz w:val="24"/>
          <w:szCs w:val="24"/>
          <w:rtl/>
          <w:lang w:bidi="fa-IR"/>
        </w:rPr>
        <w:t>ی</w:t>
      </w:r>
      <w:r w:rsidRPr="00085662">
        <w:rPr>
          <w:rFonts w:asciiTheme="minorHAnsi" w:hAnsiTheme="minorHAnsi" w:cs="Calibri" w:hint="eastAsia"/>
          <w:sz w:val="24"/>
          <w:szCs w:val="24"/>
          <w:rtl/>
          <w:lang w:bidi="fa-IR"/>
        </w:rPr>
        <w:t>ت</w:t>
      </w:r>
      <w:r w:rsidRPr="00085662">
        <w:rPr>
          <w:rFonts w:asciiTheme="minorHAnsi" w:hAnsiTheme="minorHAnsi" w:cs="Calibri" w:hint="cs"/>
          <w:sz w:val="24"/>
          <w:szCs w:val="24"/>
          <w:rtl/>
          <w:lang w:bidi="fa-IR"/>
        </w:rPr>
        <w:t>ی</w:t>
      </w:r>
      <w:r w:rsidRPr="00085662">
        <w:rPr>
          <w:rFonts w:asciiTheme="minorHAnsi" w:hAnsiTheme="minorHAnsi" w:cs="Calibri"/>
          <w:sz w:val="24"/>
          <w:szCs w:val="24"/>
          <w:rtl/>
          <w:lang w:bidi="fa-IR"/>
        </w:rPr>
        <w:t xml:space="preserve"> در آن قرار م</w:t>
      </w:r>
      <w:r w:rsidRPr="00085662">
        <w:rPr>
          <w:rFonts w:asciiTheme="minorHAnsi" w:hAnsiTheme="minorHAnsi" w:cs="Calibri" w:hint="cs"/>
          <w:sz w:val="24"/>
          <w:szCs w:val="24"/>
          <w:rtl/>
          <w:lang w:bidi="fa-IR"/>
        </w:rPr>
        <w:t>ی</w:t>
      </w:r>
      <w:r w:rsidRPr="00085662">
        <w:rPr>
          <w:rFonts w:asciiTheme="minorHAnsi" w:hAnsiTheme="minorHAnsi" w:cs="Calibri" w:hint="eastAsia"/>
          <w:sz w:val="24"/>
          <w:szCs w:val="24"/>
          <w:rtl/>
          <w:lang w:bidi="fa-IR"/>
        </w:rPr>
        <w:t>گ</w:t>
      </w:r>
      <w:r w:rsidRPr="00085662">
        <w:rPr>
          <w:rFonts w:asciiTheme="minorHAnsi" w:hAnsiTheme="minorHAnsi" w:cs="Calibri" w:hint="cs"/>
          <w:sz w:val="24"/>
          <w:szCs w:val="24"/>
          <w:rtl/>
          <w:lang w:bidi="fa-IR"/>
        </w:rPr>
        <w:t>ی</w:t>
      </w:r>
      <w:r w:rsidRPr="00085662">
        <w:rPr>
          <w:rFonts w:asciiTheme="minorHAnsi" w:hAnsiTheme="minorHAnsi" w:cs="Calibri" w:hint="eastAsia"/>
          <w:sz w:val="24"/>
          <w:szCs w:val="24"/>
          <w:rtl/>
          <w:lang w:bidi="fa-IR"/>
        </w:rPr>
        <w:t>رد</w:t>
      </w:r>
      <w:r w:rsidRPr="00085662">
        <w:rPr>
          <w:rFonts w:asciiTheme="minorHAnsi" w:hAnsiTheme="minorHAnsi" w:cs="Calibri"/>
          <w:sz w:val="24"/>
          <w:szCs w:val="24"/>
          <w:rtl/>
          <w:lang w:bidi="fa-IR"/>
        </w:rPr>
        <w:t>.</w:t>
      </w:r>
    </w:p>
    <w:p w:rsidR="00085662" w:rsidRPr="00515DB9" w:rsidRDefault="00085662" w:rsidP="00515DB9">
      <w:pPr>
        <w:pStyle w:val="ListParagraph"/>
        <w:numPr>
          <w:ilvl w:val="0"/>
          <w:numId w:val="5"/>
        </w:numPr>
        <w:tabs>
          <w:tab w:val="left" w:pos="1652"/>
        </w:tabs>
        <w:rPr>
          <w:rFonts w:asciiTheme="minorHAnsi" w:hAnsiTheme="minorHAnsi" w:cstheme="minorHAnsi"/>
          <w:sz w:val="24"/>
          <w:szCs w:val="24"/>
          <w:rtl/>
          <w:lang w:bidi="fa-IR"/>
        </w:rPr>
      </w:pPr>
      <w:r w:rsidRPr="00085662">
        <w:rPr>
          <w:rFonts w:asciiTheme="minorHAnsi" w:hAnsiTheme="minorHAnsi" w:cstheme="minorHAnsi"/>
          <w:sz w:val="24"/>
          <w:szCs w:val="24"/>
          <w:lang w:bidi="fa-IR"/>
        </w:rPr>
        <w:t xml:space="preserve">imm32 </w:t>
      </w:r>
      <w:r w:rsidRPr="00085662">
        <w:rPr>
          <w:rFonts w:asciiTheme="minorHAnsi" w:hAnsiTheme="minorHAnsi" w:cs="Calibri"/>
          <w:sz w:val="24"/>
          <w:szCs w:val="24"/>
          <w:rtl/>
          <w:lang w:bidi="fa-IR"/>
        </w:rPr>
        <w:t>مقدار 32 ب</w:t>
      </w:r>
      <w:r w:rsidRPr="00085662">
        <w:rPr>
          <w:rFonts w:asciiTheme="minorHAnsi" w:hAnsiTheme="minorHAnsi" w:cs="Calibri" w:hint="cs"/>
          <w:sz w:val="24"/>
          <w:szCs w:val="24"/>
          <w:rtl/>
          <w:lang w:bidi="fa-IR"/>
        </w:rPr>
        <w:t>ی</w:t>
      </w:r>
      <w:r w:rsidRPr="00085662">
        <w:rPr>
          <w:rFonts w:asciiTheme="minorHAnsi" w:hAnsiTheme="minorHAnsi" w:cs="Calibri" w:hint="eastAsia"/>
          <w:sz w:val="24"/>
          <w:szCs w:val="24"/>
          <w:rtl/>
          <w:lang w:bidi="fa-IR"/>
        </w:rPr>
        <w:t>ت</w:t>
      </w:r>
      <w:r w:rsidRPr="00085662">
        <w:rPr>
          <w:rFonts w:asciiTheme="minorHAnsi" w:hAnsiTheme="minorHAnsi" w:cs="Calibri" w:hint="cs"/>
          <w:sz w:val="24"/>
          <w:szCs w:val="24"/>
          <w:rtl/>
          <w:lang w:bidi="fa-IR"/>
        </w:rPr>
        <w:t>ی</w:t>
      </w:r>
      <w:r w:rsidRPr="00085662">
        <w:rPr>
          <w:rFonts w:asciiTheme="minorHAnsi" w:hAnsiTheme="minorHAnsi" w:cs="Calibri"/>
          <w:sz w:val="24"/>
          <w:szCs w:val="24"/>
          <w:rtl/>
          <w:lang w:bidi="fa-IR"/>
        </w:rPr>
        <w:t xml:space="preserve"> ثابت</w:t>
      </w:r>
      <w:r w:rsidRPr="00085662">
        <w:rPr>
          <w:rFonts w:asciiTheme="minorHAnsi" w:hAnsiTheme="minorHAnsi" w:cs="Calibri" w:hint="cs"/>
          <w:sz w:val="24"/>
          <w:szCs w:val="24"/>
          <w:rtl/>
          <w:lang w:bidi="fa-IR"/>
        </w:rPr>
        <w:t>ی</w:t>
      </w:r>
      <w:r w:rsidRPr="00085662">
        <w:rPr>
          <w:rFonts w:asciiTheme="minorHAnsi" w:hAnsiTheme="minorHAnsi" w:cs="Calibri"/>
          <w:sz w:val="24"/>
          <w:szCs w:val="24"/>
          <w:rtl/>
          <w:lang w:bidi="fa-IR"/>
        </w:rPr>
        <w:t xml:space="preserve"> که با</w:t>
      </w:r>
      <w:r w:rsidRPr="00085662">
        <w:rPr>
          <w:rFonts w:asciiTheme="minorHAnsi" w:hAnsiTheme="minorHAnsi" w:cs="Calibri" w:hint="cs"/>
          <w:sz w:val="24"/>
          <w:szCs w:val="24"/>
          <w:rtl/>
          <w:lang w:bidi="fa-IR"/>
        </w:rPr>
        <w:t>ی</w:t>
      </w:r>
      <w:r w:rsidRPr="00085662">
        <w:rPr>
          <w:rFonts w:asciiTheme="minorHAnsi" w:hAnsiTheme="minorHAnsi" w:cs="Calibri" w:hint="eastAsia"/>
          <w:sz w:val="24"/>
          <w:szCs w:val="24"/>
          <w:rtl/>
          <w:lang w:bidi="fa-IR"/>
        </w:rPr>
        <w:t>د</w:t>
      </w:r>
      <w:r w:rsidRPr="00085662">
        <w:rPr>
          <w:rFonts w:asciiTheme="minorHAnsi" w:hAnsiTheme="minorHAnsi" w:cs="Calibri"/>
          <w:sz w:val="24"/>
          <w:szCs w:val="24"/>
          <w:rtl/>
          <w:lang w:bidi="fa-IR"/>
        </w:rPr>
        <w:t xml:space="preserve"> در رج</w:t>
      </w:r>
      <w:r w:rsidRPr="00085662">
        <w:rPr>
          <w:rFonts w:asciiTheme="minorHAnsi" w:hAnsiTheme="minorHAnsi" w:cs="Calibri" w:hint="cs"/>
          <w:sz w:val="24"/>
          <w:szCs w:val="24"/>
          <w:rtl/>
          <w:lang w:bidi="fa-IR"/>
        </w:rPr>
        <w:t>ی</w:t>
      </w:r>
      <w:r w:rsidRPr="00085662">
        <w:rPr>
          <w:rFonts w:asciiTheme="minorHAnsi" w:hAnsiTheme="minorHAnsi" w:cs="Calibri" w:hint="eastAsia"/>
          <w:sz w:val="24"/>
          <w:szCs w:val="24"/>
          <w:rtl/>
          <w:lang w:bidi="fa-IR"/>
        </w:rPr>
        <w:t>ستر</w:t>
      </w:r>
      <w:r w:rsidRPr="00085662">
        <w:rPr>
          <w:rFonts w:asciiTheme="minorHAnsi" w:hAnsiTheme="minorHAnsi" w:cs="Calibri"/>
          <w:sz w:val="24"/>
          <w:szCs w:val="24"/>
          <w:rtl/>
          <w:lang w:bidi="fa-IR"/>
        </w:rPr>
        <w:t xml:space="preserve"> </w:t>
      </w:r>
      <w:r w:rsidRPr="00085662">
        <w:rPr>
          <w:rFonts w:asciiTheme="minorHAnsi" w:hAnsiTheme="minorHAnsi" w:cstheme="minorHAnsi"/>
          <w:sz w:val="24"/>
          <w:szCs w:val="24"/>
          <w:lang w:bidi="fa-IR"/>
        </w:rPr>
        <w:t>Rd</w:t>
      </w:r>
      <w:r w:rsidRPr="00085662">
        <w:rPr>
          <w:rFonts w:asciiTheme="minorHAnsi" w:hAnsiTheme="minorHAnsi" w:cs="Calibri"/>
          <w:sz w:val="24"/>
          <w:szCs w:val="24"/>
          <w:rtl/>
          <w:lang w:bidi="fa-IR"/>
        </w:rPr>
        <w:t xml:space="preserve"> قرار داده شود.</w:t>
      </w:r>
    </w:p>
    <w:p w:rsidR="00515DB9" w:rsidRDefault="00085662" w:rsidP="00515DB9">
      <w:pPr>
        <w:tabs>
          <w:tab w:val="left" w:pos="1652"/>
        </w:tabs>
        <w:ind w:left="3" w:firstLine="0"/>
        <w:rPr>
          <w:rFonts w:asciiTheme="minorHAnsi" w:hAnsiTheme="minorHAnsi" w:cstheme="minorHAnsi"/>
          <w:sz w:val="24"/>
          <w:szCs w:val="24"/>
          <w:lang w:bidi="fa-IR"/>
        </w:rPr>
      </w:pPr>
      <w:r w:rsidRPr="00085662">
        <w:rPr>
          <w:rFonts w:asciiTheme="minorHAnsi" w:hAnsiTheme="minorHAnsi" w:cs="Calibri" w:hint="eastAsia"/>
          <w:sz w:val="24"/>
          <w:szCs w:val="24"/>
          <w:rtl/>
          <w:lang w:bidi="fa-IR"/>
        </w:rPr>
        <w:t>ا</w:t>
      </w:r>
      <w:r w:rsidRPr="00085662">
        <w:rPr>
          <w:rFonts w:asciiTheme="minorHAnsi" w:hAnsiTheme="minorHAnsi" w:cs="Calibri" w:hint="cs"/>
          <w:sz w:val="24"/>
          <w:szCs w:val="24"/>
          <w:rtl/>
          <w:lang w:bidi="fa-IR"/>
        </w:rPr>
        <w:t>ی</w:t>
      </w:r>
      <w:r w:rsidRPr="00085662">
        <w:rPr>
          <w:rFonts w:asciiTheme="minorHAnsi" w:hAnsiTheme="minorHAnsi" w:cs="Calibri" w:hint="eastAsia"/>
          <w:sz w:val="24"/>
          <w:szCs w:val="24"/>
          <w:rtl/>
          <w:lang w:bidi="fa-IR"/>
        </w:rPr>
        <w:t>ن</w:t>
      </w:r>
      <w:r w:rsidRPr="00085662">
        <w:rPr>
          <w:rFonts w:asciiTheme="minorHAnsi" w:hAnsiTheme="minorHAnsi" w:cs="Calibri"/>
          <w:sz w:val="24"/>
          <w:szCs w:val="24"/>
          <w:rtl/>
          <w:lang w:bidi="fa-IR"/>
        </w:rPr>
        <w:t xml:space="preserve"> دستور به ا</w:t>
      </w:r>
      <w:r w:rsidRPr="00085662">
        <w:rPr>
          <w:rFonts w:asciiTheme="minorHAnsi" w:hAnsiTheme="minorHAnsi" w:cs="Calibri" w:hint="cs"/>
          <w:sz w:val="24"/>
          <w:szCs w:val="24"/>
          <w:rtl/>
          <w:lang w:bidi="fa-IR"/>
        </w:rPr>
        <w:t>ی</w:t>
      </w:r>
      <w:r w:rsidRPr="00085662">
        <w:rPr>
          <w:rFonts w:asciiTheme="minorHAnsi" w:hAnsiTheme="minorHAnsi" w:cs="Calibri" w:hint="eastAsia"/>
          <w:sz w:val="24"/>
          <w:szCs w:val="24"/>
          <w:rtl/>
          <w:lang w:bidi="fa-IR"/>
        </w:rPr>
        <w:t>ن</w:t>
      </w:r>
      <w:r w:rsidRPr="00085662">
        <w:rPr>
          <w:rFonts w:asciiTheme="minorHAnsi" w:hAnsiTheme="minorHAnsi" w:cs="Calibri"/>
          <w:sz w:val="24"/>
          <w:szCs w:val="24"/>
          <w:rtl/>
          <w:lang w:bidi="fa-IR"/>
        </w:rPr>
        <w:t xml:space="preserve"> صورت عمل م</w:t>
      </w:r>
      <w:r w:rsidRPr="00085662">
        <w:rPr>
          <w:rFonts w:asciiTheme="minorHAnsi" w:hAnsiTheme="minorHAnsi" w:cs="Calibri" w:hint="cs"/>
          <w:sz w:val="24"/>
          <w:szCs w:val="24"/>
          <w:rtl/>
          <w:lang w:bidi="fa-IR"/>
        </w:rPr>
        <w:t>ی</w:t>
      </w:r>
      <w:r w:rsidRPr="00085662">
        <w:rPr>
          <w:rFonts w:asciiTheme="minorHAnsi" w:hAnsiTheme="minorHAnsi" w:cs="Calibri" w:hint="eastAsia"/>
          <w:sz w:val="24"/>
          <w:szCs w:val="24"/>
          <w:rtl/>
          <w:lang w:bidi="fa-IR"/>
        </w:rPr>
        <w:t>کند</w:t>
      </w:r>
      <w:r w:rsidRPr="00085662">
        <w:rPr>
          <w:rFonts w:asciiTheme="minorHAnsi" w:hAnsiTheme="minorHAnsi" w:cs="Calibri"/>
          <w:sz w:val="24"/>
          <w:szCs w:val="24"/>
          <w:rtl/>
          <w:lang w:bidi="fa-IR"/>
        </w:rPr>
        <w:t>:</w:t>
      </w:r>
    </w:p>
    <w:p w:rsidR="00085662" w:rsidRPr="00515DB9" w:rsidRDefault="00085662" w:rsidP="00515DB9">
      <w:pPr>
        <w:pStyle w:val="ListParagraph"/>
        <w:numPr>
          <w:ilvl w:val="0"/>
          <w:numId w:val="6"/>
        </w:numPr>
        <w:tabs>
          <w:tab w:val="left" w:pos="1652"/>
        </w:tabs>
        <w:rPr>
          <w:rFonts w:asciiTheme="minorHAnsi" w:hAnsiTheme="minorHAnsi" w:cstheme="minorHAnsi"/>
          <w:sz w:val="24"/>
          <w:szCs w:val="24"/>
          <w:rtl/>
          <w:lang w:bidi="fa-IR"/>
        </w:rPr>
      </w:pPr>
      <w:r w:rsidRPr="00515DB9">
        <w:rPr>
          <w:rFonts w:asciiTheme="minorHAnsi" w:hAnsiTheme="minorHAnsi" w:cs="Calibri"/>
          <w:sz w:val="24"/>
          <w:szCs w:val="24"/>
          <w:rtl/>
          <w:lang w:bidi="fa-IR"/>
        </w:rPr>
        <w:t>مقدار 32 ب</w:t>
      </w:r>
      <w:r w:rsidRPr="00515DB9">
        <w:rPr>
          <w:rFonts w:asciiTheme="minorHAnsi" w:hAnsiTheme="minorHAnsi" w:cs="Calibri" w:hint="cs"/>
          <w:sz w:val="24"/>
          <w:szCs w:val="24"/>
          <w:rtl/>
          <w:lang w:bidi="fa-IR"/>
        </w:rPr>
        <w:t>ی</w:t>
      </w:r>
      <w:r w:rsidRPr="00515DB9">
        <w:rPr>
          <w:rFonts w:asciiTheme="minorHAnsi" w:hAnsiTheme="minorHAnsi" w:cs="Calibri" w:hint="eastAsia"/>
          <w:sz w:val="24"/>
          <w:szCs w:val="24"/>
          <w:rtl/>
          <w:lang w:bidi="fa-IR"/>
        </w:rPr>
        <w:t>ت</w:t>
      </w:r>
      <w:r w:rsidRPr="00515DB9">
        <w:rPr>
          <w:rFonts w:asciiTheme="minorHAnsi" w:hAnsiTheme="minorHAnsi" w:cs="Calibri" w:hint="cs"/>
          <w:sz w:val="24"/>
          <w:szCs w:val="24"/>
          <w:rtl/>
          <w:lang w:bidi="fa-IR"/>
        </w:rPr>
        <w:t>ی</w:t>
      </w:r>
      <w:r w:rsidRPr="00515DB9">
        <w:rPr>
          <w:rFonts w:asciiTheme="minorHAnsi" w:hAnsiTheme="minorHAnsi" w:cs="Calibri"/>
          <w:sz w:val="24"/>
          <w:szCs w:val="24"/>
          <w:rtl/>
          <w:lang w:bidi="fa-IR"/>
        </w:rPr>
        <w:t xml:space="preserve"> ثابت (</w:t>
      </w:r>
      <w:r w:rsidRPr="00515DB9">
        <w:rPr>
          <w:rFonts w:asciiTheme="minorHAnsi" w:hAnsiTheme="minorHAnsi" w:cs="Calibri"/>
          <w:sz w:val="24"/>
          <w:szCs w:val="24"/>
          <w:lang w:bidi="fa-IR"/>
        </w:rPr>
        <w:t xml:space="preserve"> (#</w:t>
      </w:r>
      <w:r w:rsidRPr="00515DB9">
        <w:rPr>
          <w:rFonts w:asciiTheme="minorHAnsi" w:hAnsiTheme="minorHAnsi" w:cstheme="minorHAnsi"/>
          <w:sz w:val="24"/>
          <w:szCs w:val="24"/>
          <w:lang w:bidi="fa-IR"/>
        </w:rPr>
        <w:t>imm32</w:t>
      </w:r>
      <w:r w:rsidRPr="00515DB9">
        <w:rPr>
          <w:rFonts w:asciiTheme="minorHAnsi" w:hAnsiTheme="minorHAnsi" w:cs="Calibri"/>
          <w:sz w:val="24"/>
          <w:szCs w:val="24"/>
          <w:rtl/>
          <w:lang w:bidi="fa-IR"/>
        </w:rPr>
        <w:t>را به صورت مستق</w:t>
      </w:r>
      <w:r w:rsidRPr="00515DB9">
        <w:rPr>
          <w:rFonts w:asciiTheme="minorHAnsi" w:hAnsiTheme="minorHAnsi" w:cs="Calibri" w:hint="cs"/>
          <w:sz w:val="24"/>
          <w:szCs w:val="24"/>
          <w:rtl/>
          <w:lang w:bidi="fa-IR"/>
        </w:rPr>
        <w:t>ی</w:t>
      </w:r>
      <w:r w:rsidRPr="00515DB9">
        <w:rPr>
          <w:rFonts w:asciiTheme="minorHAnsi" w:hAnsiTheme="minorHAnsi" w:cs="Calibri" w:hint="eastAsia"/>
          <w:sz w:val="24"/>
          <w:szCs w:val="24"/>
          <w:rtl/>
          <w:lang w:bidi="fa-IR"/>
        </w:rPr>
        <w:t>م</w:t>
      </w:r>
      <w:r w:rsidRPr="00515DB9">
        <w:rPr>
          <w:rFonts w:asciiTheme="minorHAnsi" w:hAnsiTheme="minorHAnsi" w:cs="Calibri"/>
          <w:sz w:val="24"/>
          <w:szCs w:val="24"/>
          <w:rtl/>
          <w:lang w:bidi="fa-IR"/>
        </w:rPr>
        <w:t xml:space="preserve"> در رج</w:t>
      </w:r>
      <w:r w:rsidRPr="00515DB9">
        <w:rPr>
          <w:rFonts w:asciiTheme="minorHAnsi" w:hAnsiTheme="minorHAnsi" w:cs="Calibri" w:hint="cs"/>
          <w:sz w:val="24"/>
          <w:szCs w:val="24"/>
          <w:rtl/>
          <w:lang w:bidi="fa-IR"/>
        </w:rPr>
        <w:t>ی</w:t>
      </w:r>
      <w:r w:rsidRPr="00515DB9">
        <w:rPr>
          <w:rFonts w:asciiTheme="minorHAnsi" w:hAnsiTheme="minorHAnsi" w:cs="Calibri" w:hint="eastAsia"/>
          <w:sz w:val="24"/>
          <w:szCs w:val="24"/>
          <w:rtl/>
          <w:lang w:bidi="fa-IR"/>
        </w:rPr>
        <w:t>ستر</w:t>
      </w:r>
      <w:r w:rsidRPr="00515DB9">
        <w:rPr>
          <w:rFonts w:asciiTheme="minorHAnsi" w:hAnsiTheme="minorHAnsi" w:cs="Calibri"/>
          <w:sz w:val="24"/>
          <w:szCs w:val="24"/>
          <w:rtl/>
          <w:lang w:bidi="fa-IR"/>
        </w:rPr>
        <w:t xml:space="preserve"> </w:t>
      </w:r>
      <w:r w:rsidRPr="00515DB9">
        <w:rPr>
          <w:rFonts w:asciiTheme="minorHAnsi" w:hAnsiTheme="minorHAnsi" w:cstheme="minorHAnsi"/>
          <w:sz w:val="24"/>
          <w:szCs w:val="24"/>
          <w:lang w:bidi="fa-IR"/>
        </w:rPr>
        <w:t>Rd</w:t>
      </w:r>
      <w:r w:rsidRPr="00515DB9">
        <w:rPr>
          <w:rFonts w:asciiTheme="minorHAnsi" w:hAnsiTheme="minorHAnsi" w:cs="Calibri"/>
          <w:sz w:val="24"/>
          <w:szCs w:val="24"/>
          <w:rtl/>
          <w:lang w:bidi="fa-IR"/>
        </w:rPr>
        <w:t xml:space="preserve"> قرار م</w:t>
      </w:r>
      <w:r w:rsidRPr="00515DB9">
        <w:rPr>
          <w:rFonts w:asciiTheme="minorHAnsi" w:hAnsiTheme="minorHAnsi" w:cs="Calibri" w:hint="cs"/>
          <w:sz w:val="24"/>
          <w:szCs w:val="24"/>
          <w:rtl/>
          <w:lang w:bidi="fa-IR"/>
        </w:rPr>
        <w:t>ی</w:t>
      </w:r>
      <w:r w:rsidRPr="00515DB9">
        <w:rPr>
          <w:rFonts w:asciiTheme="minorHAnsi" w:hAnsiTheme="minorHAnsi" w:cs="Calibri" w:hint="eastAsia"/>
          <w:sz w:val="24"/>
          <w:szCs w:val="24"/>
          <w:rtl/>
          <w:lang w:bidi="fa-IR"/>
        </w:rPr>
        <w:t>دهد</w:t>
      </w:r>
      <w:r w:rsidRPr="00515DB9">
        <w:rPr>
          <w:rFonts w:asciiTheme="minorHAnsi" w:hAnsiTheme="minorHAnsi" w:cs="Calibri"/>
          <w:sz w:val="24"/>
          <w:szCs w:val="24"/>
          <w:rtl/>
          <w:lang w:bidi="fa-IR"/>
        </w:rPr>
        <w:t>.</w:t>
      </w:r>
    </w:p>
    <w:p w:rsidR="00085662" w:rsidRPr="00515DB9" w:rsidRDefault="00085662" w:rsidP="00515DB9">
      <w:pPr>
        <w:pStyle w:val="ListParagraph"/>
        <w:numPr>
          <w:ilvl w:val="0"/>
          <w:numId w:val="6"/>
        </w:numPr>
        <w:tabs>
          <w:tab w:val="left" w:pos="1652"/>
        </w:tabs>
        <w:rPr>
          <w:rFonts w:asciiTheme="minorHAnsi" w:hAnsiTheme="minorHAnsi" w:cstheme="minorHAnsi"/>
          <w:sz w:val="24"/>
          <w:szCs w:val="24"/>
          <w:lang w:bidi="fa-IR"/>
        </w:rPr>
      </w:pPr>
      <w:r w:rsidRPr="00515DB9">
        <w:rPr>
          <w:rFonts w:asciiTheme="minorHAnsi" w:hAnsiTheme="minorHAnsi" w:cs="Calibri"/>
          <w:sz w:val="24"/>
          <w:szCs w:val="24"/>
          <w:rtl/>
          <w:lang w:bidi="fa-IR"/>
        </w:rPr>
        <w:t>ا</w:t>
      </w:r>
      <w:r w:rsidRPr="00515DB9">
        <w:rPr>
          <w:rFonts w:asciiTheme="minorHAnsi" w:hAnsiTheme="minorHAnsi" w:cs="Calibri" w:hint="cs"/>
          <w:sz w:val="24"/>
          <w:szCs w:val="24"/>
          <w:rtl/>
          <w:lang w:bidi="fa-IR"/>
        </w:rPr>
        <w:t>ی</w:t>
      </w:r>
      <w:r w:rsidRPr="00515DB9">
        <w:rPr>
          <w:rFonts w:asciiTheme="minorHAnsi" w:hAnsiTheme="minorHAnsi" w:cs="Calibri" w:hint="eastAsia"/>
          <w:sz w:val="24"/>
          <w:szCs w:val="24"/>
          <w:rtl/>
          <w:lang w:bidi="fa-IR"/>
        </w:rPr>
        <w:t>ن</w:t>
      </w:r>
      <w:r w:rsidRPr="00515DB9">
        <w:rPr>
          <w:rFonts w:asciiTheme="minorHAnsi" w:hAnsiTheme="minorHAnsi" w:cs="Calibri"/>
          <w:sz w:val="24"/>
          <w:szCs w:val="24"/>
          <w:rtl/>
          <w:lang w:bidi="fa-IR"/>
        </w:rPr>
        <w:t xml:space="preserve"> دستور در </w:t>
      </w:r>
      <w:r w:rsidRPr="00515DB9">
        <w:rPr>
          <w:rFonts w:asciiTheme="minorHAnsi" w:hAnsiTheme="minorHAnsi" w:cs="Calibri" w:hint="cs"/>
          <w:sz w:val="24"/>
          <w:szCs w:val="24"/>
          <w:rtl/>
          <w:lang w:bidi="fa-IR"/>
        </w:rPr>
        <w:t>ی</w:t>
      </w:r>
      <w:r w:rsidRPr="00515DB9">
        <w:rPr>
          <w:rFonts w:asciiTheme="minorHAnsi" w:hAnsiTheme="minorHAnsi" w:cs="Calibri" w:hint="eastAsia"/>
          <w:sz w:val="24"/>
          <w:szCs w:val="24"/>
          <w:rtl/>
          <w:lang w:bidi="fa-IR"/>
        </w:rPr>
        <w:t>ک</w:t>
      </w:r>
      <w:r w:rsidRPr="00515DB9">
        <w:rPr>
          <w:rFonts w:asciiTheme="minorHAnsi" w:hAnsiTheme="minorHAnsi" w:cs="Calibri"/>
          <w:sz w:val="24"/>
          <w:szCs w:val="24"/>
          <w:rtl/>
          <w:lang w:bidi="fa-IR"/>
        </w:rPr>
        <w:t xml:space="preserve"> س</w:t>
      </w:r>
      <w:r w:rsidRPr="00515DB9">
        <w:rPr>
          <w:rFonts w:asciiTheme="minorHAnsi" w:hAnsiTheme="minorHAnsi" w:cs="Calibri" w:hint="cs"/>
          <w:sz w:val="24"/>
          <w:szCs w:val="24"/>
          <w:rtl/>
          <w:lang w:bidi="fa-IR"/>
        </w:rPr>
        <w:t>ی</w:t>
      </w:r>
      <w:r w:rsidRPr="00515DB9">
        <w:rPr>
          <w:rFonts w:asciiTheme="minorHAnsi" w:hAnsiTheme="minorHAnsi" w:cs="Calibri" w:hint="eastAsia"/>
          <w:sz w:val="24"/>
          <w:szCs w:val="24"/>
          <w:rtl/>
          <w:lang w:bidi="fa-IR"/>
        </w:rPr>
        <w:t>کل</w:t>
      </w:r>
      <w:r w:rsidRPr="00515DB9">
        <w:rPr>
          <w:rFonts w:asciiTheme="minorHAnsi" w:hAnsiTheme="minorHAnsi" w:cs="Calibri"/>
          <w:sz w:val="24"/>
          <w:szCs w:val="24"/>
          <w:rtl/>
          <w:lang w:bidi="fa-IR"/>
        </w:rPr>
        <w:t xml:space="preserve"> ماش</w:t>
      </w:r>
      <w:r w:rsidRPr="00515DB9">
        <w:rPr>
          <w:rFonts w:asciiTheme="minorHAnsi" w:hAnsiTheme="minorHAnsi" w:cs="Calibri" w:hint="cs"/>
          <w:sz w:val="24"/>
          <w:szCs w:val="24"/>
          <w:rtl/>
          <w:lang w:bidi="fa-IR"/>
        </w:rPr>
        <w:t>ی</w:t>
      </w:r>
      <w:r w:rsidRPr="00515DB9">
        <w:rPr>
          <w:rFonts w:asciiTheme="minorHAnsi" w:hAnsiTheme="minorHAnsi" w:cs="Calibri" w:hint="eastAsia"/>
          <w:sz w:val="24"/>
          <w:szCs w:val="24"/>
          <w:rtl/>
          <w:lang w:bidi="fa-IR"/>
        </w:rPr>
        <w:t>ن</w:t>
      </w:r>
      <w:r w:rsidRPr="00515DB9">
        <w:rPr>
          <w:rFonts w:asciiTheme="minorHAnsi" w:hAnsiTheme="minorHAnsi" w:cs="Calibri"/>
          <w:sz w:val="24"/>
          <w:szCs w:val="24"/>
          <w:rtl/>
          <w:lang w:bidi="fa-IR"/>
        </w:rPr>
        <w:t xml:space="preserve"> اجرا م</w:t>
      </w:r>
      <w:r w:rsidRPr="00515DB9">
        <w:rPr>
          <w:rFonts w:asciiTheme="minorHAnsi" w:hAnsiTheme="minorHAnsi" w:cs="Calibri" w:hint="cs"/>
          <w:sz w:val="24"/>
          <w:szCs w:val="24"/>
          <w:rtl/>
          <w:lang w:bidi="fa-IR"/>
        </w:rPr>
        <w:t>ی</w:t>
      </w:r>
      <w:r w:rsidRPr="00515DB9">
        <w:rPr>
          <w:rFonts w:asciiTheme="minorHAnsi" w:hAnsiTheme="minorHAnsi" w:cs="Calibri" w:hint="eastAsia"/>
          <w:sz w:val="24"/>
          <w:szCs w:val="24"/>
          <w:rtl/>
          <w:lang w:bidi="fa-IR"/>
        </w:rPr>
        <w:t>شود</w:t>
      </w:r>
      <w:r w:rsidRPr="00515DB9">
        <w:rPr>
          <w:rFonts w:asciiTheme="minorHAnsi" w:hAnsiTheme="minorHAnsi" w:cs="Calibri"/>
          <w:sz w:val="24"/>
          <w:szCs w:val="24"/>
          <w:rtl/>
          <w:lang w:bidi="fa-IR"/>
        </w:rPr>
        <w:t xml:space="preserve"> و ه</w:t>
      </w:r>
      <w:r w:rsidRPr="00515DB9">
        <w:rPr>
          <w:rFonts w:asciiTheme="minorHAnsi" w:hAnsiTheme="minorHAnsi" w:cs="Calibri" w:hint="cs"/>
          <w:sz w:val="24"/>
          <w:szCs w:val="24"/>
          <w:rtl/>
          <w:lang w:bidi="fa-IR"/>
        </w:rPr>
        <w:t>ی</w:t>
      </w:r>
      <w:r w:rsidRPr="00515DB9">
        <w:rPr>
          <w:rFonts w:asciiTheme="minorHAnsi" w:hAnsiTheme="minorHAnsi" w:cs="Calibri" w:hint="eastAsia"/>
          <w:sz w:val="24"/>
          <w:szCs w:val="24"/>
          <w:rtl/>
          <w:lang w:bidi="fa-IR"/>
        </w:rPr>
        <w:t>چ</w:t>
      </w:r>
      <w:r w:rsidRPr="00515DB9">
        <w:rPr>
          <w:rFonts w:asciiTheme="minorHAnsi" w:hAnsiTheme="minorHAnsi" w:cs="Calibri"/>
          <w:sz w:val="24"/>
          <w:szCs w:val="24"/>
          <w:rtl/>
          <w:lang w:bidi="fa-IR"/>
        </w:rPr>
        <w:t xml:space="preserve"> عمل</w:t>
      </w:r>
      <w:r w:rsidRPr="00515DB9">
        <w:rPr>
          <w:rFonts w:asciiTheme="minorHAnsi" w:hAnsiTheme="minorHAnsi" w:cs="Calibri" w:hint="cs"/>
          <w:sz w:val="24"/>
          <w:szCs w:val="24"/>
          <w:rtl/>
          <w:lang w:bidi="fa-IR"/>
        </w:rPr>
        <w:t>ی</w:t>
      </w:r>
      <w:r w:rsidRPr="00515DB9">
        <w:rPr>
          <w:rFonts w:asciiTheme="minorHAnsi" w:hAnsiTheme="minorHAnsi" w:cs="Calibri" w:hint="eastAsia"/>
          <w:sz w:val="24"/>
          <w:szCs w:val="24"/>
          <w:rtl/>
          <w:lang w:bidi="fa-IR"/>
        </w:rPr>
        <w:t>ات</w:t>
      </w:r>
      <w:r w:rsidRPr="00515DB9">
        <w:rPr>
          <w:rFonts w:asciiTheme="minorHAnsi" w:hAnsiTheme="minorHAnsi" w:cs="Calibri"/>
          <w:sz w:val="24"/>
          <w:szCs w:val="24"/>
          <w:rtl/>
          <w:lang w:bidi="fa-IR"/>
        </w:rPr>
        <w:t xml:space="preserve"> اضاف</w:t>
      </w:r>
      <w:r w:rsidRPr="00515DB9">
        <w:rPr>
          <w:rFonts w:asciiTheme="minorHAnsi" w:hAnsiTheme="minorHAnsi" w:cs="Calibri" w:hint="cs"/>
          <w:sz w:val="24"/>
          <w:szCs w:val="24"/>
          <w:rtl/>
          <w:lang w:bidi="fa-IR"/>
        </w:rPr>
        <w:t>ی</w:t>
      </w:r>
      <w:r w:rsidRPr="00515DB9">
        <w:rPr>
          <w:rFonts w:asciiTheme="minorHAnsi" w:hAnsiTheme="minorHAnsi" w:cs="Calibri"/>
          <w:sz w:val="24"/>
          <w:szCs w:val="24"/>
          <w:rtl/>
          <w:lang w:bidi="fa-IR"/>
        </w:rPr>
        <w:t xml:space="preserve"> د</w:t>
      </w:r>
      <w:r w:rsidRPr="00515DB9">
        <w:rPr>
          <w:rFonts w:asciiTheme="minorHAnsi" w:hAnsiTheme="minorHAnsi" w:cs="Calibri" w:hint="cs"/>
          <w:sz w:val="24"/>
          <w:szCs w:val="24"/>
          <w:rtl/>
          <w:lang w:bidi="fa-IR"/>
        </w:rPr>
        <w:t>ی</w:t>
      </w:r>
      <w:r w:rsidRPr="00515DB9">
        <w:rPr>
          <w:rFonts w:asciiTheme="minorHAnsi" w:hAnsiTheme="minorHAnsi" w:cs="Calibri" w:hint="eastAsia"/>
          <w:sz w:val="24"/>
          <w:szCs w:val="24"/>
          <w:rtl/>
          <w:lang w:bidi="fa-IR"/>
        </w:rPr>
        <w:t>گر</w:t>
      </w:r>
      <w:r w:rsidRPr="00515DB9">
        <w:rPr>
          <w:rFonts w:asciiTheme="minorHAnsi" w:hAnsiTheme="minorHAnsi" w:cs="Calibri" w:hint="cs"/>
          <w:sz w:val="24"/>
          <w:szCs w:val="24"/>
          <w:rtl/>
          <w:lang w:bidi="fa-IR"/>
        </w:rPr>
        <w:t>ی</w:t>
      </w:r>
      <w:r w:rsidRPr="00515DB9">
        <w:rPr>
          <w:rFonts w:asciiTheme="minorHAnsi" w:hAnsiTheme="minorHAnsi" w:cs="Calibri"/>
          <w:sz w:val="24"/>
          <w:szCs w:val="24"/>
          <w:rtl/>
          <w:lang w:bidi="fa-IR"/>
        </w:rPr>
        <w:t xml:space="preserve"> انجام نم</w:t>
      </w:r>
      <w:r w:rsidRPr="00515DB9">
        <w:rPr>
          <w:rFonts w:asciiTheme="minorHAnsi" w:hAnsiTheme="minorHAnsi" w:cs="Calibri" w:hint="cs"/>
          <w:sz w:val="24"/>
          <w:szCs w:val="24"/>
          <w:rtl/>
          <w:lang w:bidi="fa-IR"/>
        </w:rPr>
        <w:t>ی</w:t>
      </w:r>
      <w:r w:rsidRPr="00515DB9">
        <w:rPr>
          <w:rFonts w:asciiTheme="minorHAnsi" w:hAnsiTheme="minorHAnsi" w:cs="Calibri" w:hint="eastAsia"/>
          <w:sz w:val="24"/>
          <w:szCs w:val="24"/>
          <w:rtl/>
          <w:lang w:bidi="fa-IR"/>
        </w:rPr>
        <w:t>شود</w:t>
      </w:r>
      <w:r w:rsidRPr="00515DB9">
        <w:rPr>
          <w:rFonts w:asciiTheme="minorHAnsi" w:hAnsiTheme="minorHAnsi" w:cs="Calibri"/>
          <w:sz w:val="24"/>
          <w:szCs w:val="24"/>
          <w:rtl/>
          <w:lang w:bidi="fa-IR"/>
        </w:rPr>
        <w:t>.</w:t>
      </w:r>
    </w:p>
    <w:p w:rsidR="00515DB9" w:rsidRDefault="00515DB9" w:rsidP="00237859">
      <w:pPr>
        <w:tabs>
          <w:tab w:val="left" w:pos="1652"/>
        </w:tabs>
        <w:rPr>
          <w:rFonts w:asciiTheme="minorHAnsi" w:hAnsiTheme="minorHAnsi" w:cstheme="minorHAnsi"/>
          <w:sz w:val="24"/>
          <w:szCs w:val="24"/>
          <w:rtl/>
          <w:lang w:bidi="fa-IR"/>
        </w:rPr>
      </w:pPr>
      <w:r>
        <w:rPr>
          <w:rFonts w:asciiTheme="minorHAnsi" w:hAnsiTheme="minorHAnsi" w:cstheme="minorHAnsi" w:hint="cs"/>
          <w:sz w:val="24"/>
          <w:szCs w:val="24"/>
          <w:rtl/>
          <w:lang w:bidi="fa-IR"/>
        </w:rPr>
        <w:t xml:space="preserve">فرق بین </w:t>
      </w:r>
      <w:r>
        <w:rPr>
          <w:rFonts w:asciiTheme="minorHAnsi" w:hAnsiTheme="minorHAnsi" w:cstheme="minorHAnsi"/>
          <w:sz w:val="24"/>
          <w:szCs w:val="24"/>
          <w:lang w:bidi="fa-IR"/>
        </w:rPr>
        <w:t>MOV and MOVS</w:t>
      </w:r>
      <w:r>
        <w:rPr>
          <w:rFonts w:asciiTheme="minorHAnsi" w:hAnsiTheme="minorHAnsi" w:cstheme="minorHAnsi" w:hint="cs"/>
          <w:sz w:val="24"/>
          <w:szCs w:val="24"/>
          <w:rtl/>
          <w:lang w:bidi="fa-IR"/>
        </w:rPr>
        <w:t>:</w:t>
      </w:r>
    </w:p>
    <w:p w:rsidR="00515DB9" w:rsidRDefault="00515DB9" w:rsidP="00237859">
      <w:pPr>
        <w:tabs>
          <w:tab w:val="left" w:pos="1652"/>
        </w:tabs>
        <w:rPr>
          <w:rFonts w:asciiTheme="minorHAnsi" w:hAnsiTheme="minorHAnsi" w:cstheme="minorHAnsi"/>
          <w:color w:val="000000" w:themeColor="text1"/>
          <w:sz w:val="24"/>
          <w:szCs w:val="24"/>
          <w:rtl/>
          <w:lang w:bidi="fa-IR"/>
        </w:rPr>
      </w:pPr>
      <w:r w:rsidRPr="00237859">
        <w:rPr>
          <w:rFonts w:asciiTheme="minorHAnsi" w:hAnsiTheme="minorHAnsi" w:cstheme="minorHAnsi" w:hint="eastAsia"/>
          <w:sz w:val="24"/>
          <w:szCs w:val="24"/>
          <w:rtl/>
          <w:lang w:bidi="fa-IR"/>
        </w:rPr>
        <w:t>اگر</w:t>
      </w:r>
      <w:r w:rsidRPr="00237859">
        <w:rPr>
          <w:rFonts w:asciiTheme="minorHAnsi" w:hAnsiTheme="minorHAnsi" w:cstheme="minorHAnsi"/>
          <w:sz w:val="24"/>
          <w:szCs w:val="24"/>
          <w:rtl/>
          <w:lang w:bidi="fa-IR"/>
        </w:rPr>
        <w:t xml:space="preserve"> از دستور </w:t>
      </w:r>
      <w:r w:rsidRPr="00237859">
        <w:rPr>
          <w:rFonts w:asciiTheme="minorHAnsi" w:hAnsiTheme="minorHAnsi" w:cstheme="minorHAnsi"/>
          <w:b/>
          <w:bCs/>
          <w:color w:val="00B0F0"/>
          <w:sz w:val="24"/>
          <w:szCs w:val="24"/>
          <w:lang w:bidi="fa-IR"/>
        </w:rPr>
        <w:t>MOVS</w:t>
      </w:r>
      <w:r w:rsidRPr="00237859">
        <w:rPr>
          <w:rFonts w:asciiTheme="minorHAnsi" w:hAnsiTheme="minorHAnsi" w:cstheme="minorHAnsi"/>
          <w:sz w:val="24"/>
          <w:szCs w:val="24"/>
          <w:rtl/>
          <w:lang w:bidi="fa-IR"/>
        </w:rPr>
        <w:t xml:space="preserve"> استفاده شود برعلاوه انتقال داده </w:t>
      </w:r>
      <w:r w:rsidRPr="00237859">
        <w:rPr>
          <w:rFonts w:asciiTheme="minorHAnsi" w:hAnsiTheme="minorHAnsi" w:cstheme="minorHAnsi"/>
          <w:sz w:val="24"/>
          <w:szCs w:val="24"/>
          <w:lang w:bidi="fa-IR"/>
        </w:rPr>
        <w:t>flag</w:t>
      </w:r>
      <w:r w:rsidRPr="00237859">
        <w:rPr>
          <w:rFonts w:asciiTheme="minorHAnsi" w:hAnsiTheme="minorHAnsi" w:cstheme="minorHAnsi" w:hint="eastAsia"/>
          <w:sz w:val="24"/>
          <w:szCs w:val="24"/>
          <w:rtl/>
          <w:lang w:bidi="fa-IR"/>
        </w:rPr>
        <w:t>ها</w:t>
      </w:r>
      <w:r w:rsidRPr="00237859">
        <w:rPr>
          <w:rFonts w:asciiTheme="minorHAnsi" w:hAnsiTheme="minorHAnsi" w:cstheme="minorHAnsi"/>
          <w:sz w:val="24"/>
          <w:szCs w:val="24"/>
          <w:rtl/>
          <w:lang w:bidi="fa-IR"/>
        </w:rPr>
        <w:t xml:space="preserve"> هم آپد</w:t>
      </w:r>
      <w:r w:rsidRPr="00237859">
        <w:rPr>
          <w:rFonts w:asciiTheme="minorHAnsi" w:hAnsiTheme="minorHAnsi" w:cstheme="minorHAnsi" w:hint="cs"/>
          <w:sz w:val="24"/>
          <w:szCs w:val="24"/>
          <w:rtl/>
          <w:lang w:bidi="fa-IR"/>
        </w:rPr>
        <w:t>ی</w:t>
      </w:r>
      <w:r w:rsidRPr="00237859">
        <w:rPr>
          <w:rFonts w:asciiTheme="minorHAnsi" w:hAnsiTheme="minorHAnsi" w:cstheme="minorHAnsi" w:hint="eastAsia"/>
          <w:sz w:val="24"/>
          <w:szCs w:val="24"/>
          <w:rtl/>
          <w:lang w:bidi="fa-IR"/>
        </w:rPr>
        <w:t>ت</w:t>
      </w:r>
      <w:r w:rsidRPr="00237859">
        <w:rPr>
          <w:rFonts w:asciiTheme="minorHAnsi" w:hAnsiTheme="minorHAnsi" w:cstheme="minorHAnsi"/>
          <w:sz w:val="24"/>
          <w:szCs w:val="24"/>
          <w:rtl/>
          <w:lang w:bidi="fa-IR"/>
        </w:rPr>
        <w:t xml:space="preserve"> م</w:t>
      </w:r>
      <w:r w:rsidRPr="00237859">
        <w:rPr>
          <w:rFonts w:asciiTheme="minorHAnsi" w:hAnsiTheme="minorHAnsi" w:cstheme="minorHAnsi" w:hint="cs"/>
          <w:sz w:val="24"/>
          <w:szCs w:val="24"/>
          <w:rtl/>
          <w:lang w:bidi="fa-IR"/>
        </w:rPr>
        <w:t>ی</w:t>
      </w:r>
      <w:r w:rsidRPr="00237859">
        <w:rPr>
          <w:rFonts w:asciiTheme="minorHAnsi" w:hAnsiTheme="minorHAnsi" w:cstheme="minorHAnsi"/>
          <w:sz w:val="24"/>
          <w:szCs w:val="24"/>
          <w:rtl/>
          <w:lang w:bidi="fa-IR"/>
        </w:rPr>
        <w:t xml:space="preserve"> </w:t>
      </w:r>
      <w:r w:rsidRPr="00237859">
        <w:rPr>
          <w:rFonts w:asciiTheme="minorHAnsi" w:hAnsiTheme="minorHAnsi" w:cstheme="minorHAnsi" w:hint="eastAsia"/>
          <w:sz w:val="24"/>
          <w:szCs w:val="24"/>
          <w:rtl/>
          <w:lang w:bidi="fa-IR"/>
        </w:rPr>
        <w:t>شود</w:t>
      </w:r>
      <w:r w:rsidRPr="00237859">
        <w:rPr>
          <w:rFonts w:asciiTheme="minorHAnsi" w:hAnsiTheme="minorHAnsi" w:cstheme="minorHAnsi"/>
          <w:sz w:val="24"/>
          <w:szCs w:val="24"/>
          <w:rtl/>
          <w:lang w:bidi="fa-IR"/>
        </w:rPr>
        <w:t xml:space="preserve"> </w:t>
      </w:r>
      <w:r w:rsidRPr="00237859">
        <w:rPr>
          <w:rFonts w:asciiTheme="minorHAnsi" w:hAnsiTheme="minorHAnsi" w:cstheme="minorHAnsi" w:hint="eastAsia"/>
          <w:color w:val="7030A0"/>
          <w:sz w:val="24"/>
          <w:szCs w:val="24"/>
          <w:rtl/>
          <w:lang w:bidi="fa-IR"/>
        </w:rPr>
        <w:t>و</w:t>
      </w:r>
      <w:r w:rsidRPr="00237859">
        <w:rPr>
          <w:rFonts w:asciiTheme="minorHAnsi" w:hAnsiTheme="minorHAnsi" w:cstheme="minorHAnsi"/>
          <w:color w:val="7030A0"/>
          <w:sz w:val="24"/>
          <w:szCs w:val="24"/>
          <w:rtl/>
          <w:lang w:bidi="fa-IR"/>
        </w:rPr>
        <w:t xml:space="preserve"> اگر از </w:t>
      </w:r>
      <w:r w:rsidRPr="00237859">
        <w:rPr>
          <w:rFonts w:asciiTheme="minorHAnsi" w:hAnsiTheme="minorHAnsi" w:cstheme="minorHAnsi"/>
          <w:color w:val="7030A0"/>
          <w:sz w:val="24"/>
          <w:szCs w:val="24"/>
          <w:lang w:bidi="fa-IR"/>
        </w:rPr>
        <w:t xml:space="preserve"> </w:t>
      </w:r>
      <w:r w:rsidRPr="00237859">
        <w:rPr>
          <w:rFonts w:asciiTheme="minorHAnsi" w:hAnsiTheme="minorHAnsi" w:cstheme="minorHAnsi"/>
          <w:b/>
          <w:bCs/>
          <w:color w:val="7030A0"/>
          <w:sz w:val="24"/>
          <w:szCs w:val="24"/>
          <w:lang w:bidi="fa-IR"/>
        </w:rPr>
        <w:t>MOV</w:t>
      </w:r>
      <w:r w:rsidRPr="00237859">
        <w:rPr>
          <w:rFonts w:asciiTheme="minorHAnsi" w:hAnsiTheme="minorHAnsi" w:cstheme="minorHAnsi"/>
          <w:color w:val="7030A0"/>
          <w:sz w:val="24"/>
          <w:szCs w:val="24"/>
          <w:rtl/>
          <w:lang w:bidi="fa-IR"/>
        </w:rPr>
        <w:t xml:space="preserve"> استفاده شود تنها د</w:t>
      </w:r>
      <w:r w:rsidRPr="00237859">
        <w:rPr>
          <w:rFonts w:asciiTheme="minorHAnsi" w:hAnsiTheme="minorHAnsi" w:cstheme="minorHAnsi" w:hint="cs"/>
          <w:color w:val="7030A0"/>
          <w:sz w:val="24"/>
          <w:szCs w:val="24"/>
          <w:rtl/>
          <w:lang w:bidi="fa-IR"/>
        </w:rPr>
        <w:t>ی</w:t>
      </w:r>
      <w:r w:rsidRPr="00237859">
        <w:rPr>
          <w:rFonts w:asciiTheme="minorHAnsi" w:hAnsiTheme="minorHAnsi" w:cstheme="minorHAnsi" w:hint="eastAsia"/>
          <w:color w:val="7030A0"/>
          <w:sz w:val="24"/>
          <w:szCs w:val="24"/>
          <w:rtl/>
          <w:lang w:bidi="fa-IR"/>
        </w:rPr>
        <w:t>تا</w:t>
      </w:r>
      <w:r w:rsidRPr="00237859">
        <w:rPr>
          <w:rFonts w:asciiTheme="minorHAnsi" w:hAnsiTheme="minorHAnsi" w:cstheme="minorHAnsi"/>
          <w:color w:val="7030A0"/>
          <w:sz w:val="24"/>
          <w:szCs w:val="24"/>
          <w:rtl/>
          <w:lang w:bidi="fa-IR"/>
        </w:rPr>
        <w:t xml:space="preserve"> را انتقال م</w:t>
      </w:r>
      <w:r w:rsidRPr="00237859">
        <w:rPr>
          <w:rFonts w:asciiTheme="minorHAnsi" w:hAnsiTheme="minorHAnsi" w:cstheme="minorHAnsi" w:hint="cs"/>
          <w:color w:val="7030A0"/>
          <w:sz w:val="24"/>
          <w:szCs w:val="24"/>
          <w:rtl/>
          <w:lang w:bidi="fa-IR"/>
        </w:rPr>
        <w:t>ی</w:t>
      </w:r>
      <w:r w:rsidRPr="00237859">
        <w:rPr>
          <w:rFonts w:asciiTheme="minorHAnsi" w:hAnsiTheme="minorHAnsi" w:cstheme="minorHAnsi" w:hint="eastAsia"/>
          <w:color w:val="7030A0"/>
          <w:sz w:val="24"/>
          <w:szCs w:val="24"/>
          <w:rtl/>
          <w:lang w:bidi="fa-IR"/>
        </w:rPr>
        <w:t>دهد</w:t>
      </w:r>
      <w:r w:rsidRPr="00237859">
        <w:rPr>
          <w:rFonts w:asciiTheme="minorHAnsi" w:hAnsiTheme="minorHAnsi" w:cstheme="minorHAnsi"/>
          <w:color w:val="7030A0"/>
          <w:sz w:val="24"/>
          <w:szCs w:val="24"/>
          <w:rtl/>
          <w:lang w:bidi="fa-IR"/>
        </w:rPr>
        <w:t xml:space="preserve"> </w:t>
      </w:r>
      <w:r w:rsidRPr="00237859">
        <w:rPr>
          <w:rFonts w:asciiTheme="minorHAnsi" w:hAnsiTheme="minorHAnsi" w:cstheme="minorHAnsi"/>
          <w:color w:val="7030A0"/>
          <w:sz w:val="24"/>
          <w:szCs w:val="24"/>
          <w:lang w:bidi="fa-IR"/>
        </w:rPr>
        <w:t xml:space="preserve">flag </w:t>
      </w:r>
      <w:r w:rsidRPr="00237859">
        <w:rPr>
          <w:rFonts w:asciiTheme="minorHAnsi" w:hAnsiTheme="minorHAnsi" w:cstheme="minorHAnsi"/>
          <w:color w:val="7030A0"/>
          <w:sz w:val="24"/>
          <w:szCs w:val="24"/>
          <w:rtl/>
          <w:lang w:bidi="fa-IR"/>
        </w:rPr>
        <w:t xml:space="preserve"> ها کدام تغ</w:t>
      </w:r>
      <w:r w:rsidRPr="00237859">
        <w:rPr>
          <w:rFonts w:asciiTheme="minorHAnsi" w:hAnsiTheme="minorHAnsi" w:cstheme="minorHAnsi" w:hint="cs"/>
          <w:color w:val="7030A0"/>
          <w:sz w:val="24"/>
          <w:szCs w:val="24"/>
          <w:rtl/>
          <w:lang w:bidi="fa-IR"/>
        </w:rPr>
        <w:t>یی</w:t>
      </w:r>
      <w:r w:rsidRPr="00237859">
        <w:rPr>
          <w:rFonts w:asciiTheme="minorHAnsi" w:hAnsiTheme="minorHAnsi" w:cstheme="minorHAnsi" w:hint="eastAsia"/>
          <w:color w:val="7030A0"/>
          <w:sz w:val="24"/>
          <w:szCs w:val="24"/>
          <w:rtl/>
          <w:lang w:bidi="fa-IR"/>
        </w:rPr>
        <w:t>ر</w:t>
      </w:r>
      <w:r w:rsidRPr="00237859">
        <w:rPr>
          <w:rFonts w:asciiTheme="minorHAnsi" w:hAnsiTheme="minorHAnsi" w:cstheme="minorHAnsi"/>
          <w:color w:val="7030A0"/>
          <w:sz w:val="24"/>
          <w:szCs w:val="24"/>
          <w:rtl/>
          <w:lang w:bidi="fa-IR"/>
        </w:rPr>
        <w:t xml:space="preserve"> نم</w:t>
      </w:r>
      <w:r w:rsidRPr="00237859">
        <w:rPr>
          <w:rFonts w:asciiTheme="minorHAnsi" w:hAnsiTheme="minorHAnsi" w:cstheme="minorHAnsi" w:hint="cs"/>
          <w:color w:val="7030A0"/>
          <w:sz w:val="24"/>
          <w:szCs w:val="24"/>
          <w:rtl/>
          <w:lang w:bidi="fa-IR"/>
        </w:rPr>
        <w:t>ی</w:t>
      </w:r>
      <w:r w:rsidRPr="00237859">
        <w:rPr>
          <w:rFonts w:asciiTheme="minorHAnsi" w:hAnsiTheme="minorHAnsi" w:cstheme="minorHAnsi"/>
          <w:color w:val="7030A0"/>
          <w:sz w:val="24"/>
          <w:szCs w:val="24"/>
          <w:rtl/>
          <w:lang w:bidi="fa-IR"/>
        </w:rPr>
        <w:t xml:space="preserve"> کند</w:t>
      </w:r>
      <w:r>
        <w:rPr>
          <w:rFonts w:asciiTheme="minorHAnsi" w:hAnsiTheme="minorHAnsi" w:cstheme="minorHAnsi" w:hint="cs"/>
          <w:color w:val="7030A0"/>
          <w:sz w:val="24"/>
          <w:szCs w:val="24"/>
          <w:rtl/>
          <w:lang w:bidi="fa-IR"/>
        </w:rPr>
        <w:t>.</w:t>
      </w:r>
    </w:p>
    <w:p w:rsidR="00B325E4" w:rsidRPr="00237859" w:rsidRDefault="00B325E4" w:rsidP="00237859">
      <w:pPr>
        <w:pStyle w:val="ListParagraph"/>
        <w:numPr>
          <w:ilvl w:val="0"/>
          <w:numId w:val="4"/>
        </w:numPr>
        <w:rPr>
          <w:rFonts w:asciiTheme="minorHAnsi" w:hAnsiTheme="minorHAnsi" w:cstheme="minorHAnsi"/>
          <w:color w:val="000000" w:themeColor="text1"/>
          <w:sz w:val="24"/>
          <w:szCs w:val="24"/>
          <w:lang w:bidi="fa-IR"/>
        </w:rPr>
      </w:pPr>
      <w:r w:rsidRPr="00B325E4">
        <w:rPr>
          <w:rFonts w:asciiTheme="minorHAnsi" w:hAnsiTheme="minorHAnsi" w:cs="Calibri"/>
          <w:color w:val="000000" w:themeColor="text1"/>
          <w:sz w:val="24"/>
          <w:szCs w:val="24"/>
          <w:rtl/>
          <w:lang w:bidi="fa-IR"/>
        </w:rPr>
        <w:t>محدود</w:t>
      </w:r>
      <w:r w:rsidRPr="00B325E4">
        <w:rPr>
          <w:rFonts w:asciiTheme="minorHAnsi" w:hAnsiTheme="minorHAnsi" w:cs="Calibri" w:hint="cs"/>
          <w:color w:val="000000" w:themeColor="text1"/>
          <w:sz w:val="24"/>
          <w:szCs w:val="24"/>
          <w:rtl/>
          <w:lang w:bidi="fa-IR"/>
        </w:rPr>
        <w:t>ی</w:t>
      </w:r>
      <w:r w:rsidRPr="00B325E4">
        <w:rPr>
          <w:rFonts w:asciiTheme="minorHAnsi" w:hAnsiTheme="minorHAnsi" w:cs="Calibri" w:hint="eastAsia"/>
          <w:color w:val="000000" w:themeColor="text1"/>
          <w:sz w:val="24"/>
          <w:szCs w:val="24"/>
          <w:rtl/>
          <w:lang w:bidi="fa-IR"/>
        </w:rPr>
        <w:t>ت</w:t>
      </w:r>
      <w:r w:rsidRPr="00B325E4">
        <w:rPr>
          <w:rFonts w:asciiTheme="minorHAnsi" w:hAnsiTheme="minorHAnsi" w:cs="Calibri"/>
          <w:color w:val="000000" w:themeColor="text1"/>
          <w:sz w:val="24"/>
          <w:szCs w:val="24"/>
          <w:rtl/>
          <w:lang w:bidi="fa-IR"/>
        </w:rPr>
        <w:t xml:space="preserve"> مقدار </w:t>
      </w:r>
      <w:r w:rsidRPr="00B325E4">
        <w:rPr>
          <w:rFonts w:asciiTheme="minorHAnsi" w:hAnsiTheme="minorHAnsi" w:cstheme="minorHAnsi"/>
          <w:color w:val="000000" w:themeColor="text1"/>
          <w:sz w:val="24"/>
          <w:szCs w:val="24"/>
          <w:lang w:bidi="fa-IR"/>
        </w:rPr>
        <w:t>immediate</w:t>
      </w:r>
      <w:r w:rsidRPr="00B325E4">
        <w:rPr>
          <w:rFonts w:asciiTheme="minorHAnsi" w:hAnsiTheme="minorHAnsi" w:cs="Calibri"/>
          <w:color w:val="000000" w:themeColor="text1"/>
          <w:sz w:val="24"/>
          <w:szCs w:val="24"/>
          <w:rtl/>
          <w:lang w:bidi="fa-IR"/>
        </w:rPr>
        <w:t xml:space="preserve"> در دستورات ر</w:t>
      </w:r>
      <w:r w:rsidRPr="00B325E4">
        <w:rPr>
          <w:rFonts w:asciiTheme="minorHAnsi" w:hAnsiTheme="minorHAnsi" w:cs="Calibri" w:hint="cs"/>
          <w:color w:val="000000" w:themeColor="text1"/>
          <w:sz w:val="24"/>
          <w:szCs w:val="24"/>
          <w:rtl/>
          <w:lang w:bidi="fa-IR"/>
        </w:rPr>
        <w:t>ی</w:t>
      </w:r>
      <w:r w:rsidRPr="00B325E4">
        <w:rPr>
          <w:rFonts w:asciiTheme="minorHAnsi" w:hAnsiTheme="minorHAnsi" w:cs="Calibri" w:hint="eastAsia"/>
          <w:color w:val="000000" w:themeColor="text1"/>
          <w:sz w:val="24"/>
          <w:szCs w:val="24"/>
          <w:rtl/>
          <w:lang w:bidi="fa-IR"/>
        </w:rPr>
        <w:t>اض</w:t>
      </w:r>
      <w:r w:rsidRPr="00B325E4">
        <w:rPr>
          <w:rFonts w:asciiTheme="minorHAnsi" w:hAnsiTheme="minorHAnsi" w:cs="Calibri" w:hint="cs"/>
          <w:color w:val="000000" w:themeColor="text1"/>
          <w:sz w:val="24"/>
          <w:szCs w:val="24"/>
          <w:rtl/>
          <w:lang w:bidi="fa-IR"/>
        </w:rPr>
        <w:t>ی</w:t>
      </w:r>
      <w:r>
        <w:rPr>
          <w:rFonts w:asciiTheme="minorHAnsi" w:hAnsiTheme="minorHAnsi" w:cstheme="minorHAnsi"/>
          <w:color w:val="000000" w:themeColor="text1"/>
          <w:sz w:val="24"/>
          <w:szCs w:val="24"/>
          <w:lang w:bidi="fa-IR"/>
        </w:rPr>
        <w:t xml:space="preserve"> (Thumb-2)</w:t>
      </w:r>
      <w:r w:rsidRPr="00B325E4">
        <w:rPr>
          <w:rFonts w:asciiTheme="minorHAnsi" w:hAnsiTheme="minorHAnsi" w:cs="Calibri"/>
          <w:color w:val="000000" w:themeColor="text1"/>
          <w:sz w:val="24"/>
          <w:szCs w:val="24"/>
          <w:rtl/>
          <w:lang w:bidi="fa-IR"/>
        </w:rPr>
        <w:t>چند ب</w:t>
      </w:r>
      <w:r w:rsidRPr="00B325E4">
        <w:rPr>
          <w:rFonts w:asciiTheme="minorHAnsi" w:hAnsiTheme="minorHAnsi" w:cs="Calibri" w:hint="cs"/>
          <w:color w:val="000000" w:themeColor="text1"/>
          <w:sz w:val="24"/>
          <w:szCs w:val="24"/>
          <w:rtl/>
          <w:lang w:bidi="fa-IR"/>
        </w:rPr>
        <w:t>ی</w:t>
      </w:r>
      <w:r w:rsidRPr="00B325E4">
        <w:rPr>
          <w:rFonts w:asciiTheme="minorHAnsi" w:hAnsiTheme="minorHAnsi" w:cs="Calibri" w:hint="eastAsia"/>
          <w:color w:val="000000" w:themeColor="text1"/>
          <w:sz w:val="24"/>
          <w:szCs w:val="24"/>
          <w:rtl/>
          <w:lang w:bidi="fa-IR"/>
        </w:rPr>
        <w:t>ت</w:t>
      </w:r>
      <w:r w:rsidRPr="00B325E4">
        <w:rPr>
          <w:rFonts w:asciiTheme="minorHAnsi" w:hAnsiTheme="minorHAnsi" w:cs="Calibri"/>
          <w:color w:val="000000" w:themeColor="text1"/>
          <w:sz w:val="24"/>
          <w:szCs w:val="24"/>
          <w:rtl/>
          <w:lang w:bidi="fa-IR"/>
        </w:rPr>
        <w:t xml:space="preserve"> است؟</w:t>
      </w:r>
    </w:p>
    <w:p w:rsidR="00B325E4" w:rsidRDefault="00B325E4" w:rsidP="00237859">
      <w:pPr>
        <w:tabs>
          <w:tab w:val="left" w:pos="1652"/>
        </w:tabs>
        <w:rPr>
          <w:rFonts w:asciiTheme="minorHAnsi" w:hAnsiTheme="minorHAnsi" w:cstheme="minorHAnsi"/>
          <w:b/>
          <w:bCs/>
          <w:color w:val="FF0000"/>
          <w:szCs w:val="28"/>
          <w:lang w:bidi="fa-IR"/>
        </w:rPr>
      </w:pPr>
      <w:r w:rsidRPr="00237859">
        <w:rPr>
          <w:rFonts w:asciiTheme="minorHAnsi" w:hAnsiTheme="minorHAnsi" w:cstheme="minorHAnsi" w:hint="eastAsia"/>
          <w:b/>
          <w:bCs/>
          <w:color w:val="FF0000"/>
          <w:szCs w:val="28"/>
          <w:highlight w:val="yellow"/>
          <w:rtl/>
          <w:lang w:bidi="fa-IR"/>
        </w:rPr>
        <w:t>جواب</w:t>
      </w:r>
      <w:r w:rsidRPr="00237859">
        <w:rPr>
          <w:rFonts w:asciiTheme="minorHAnsi" w:hAnsiTheme="minorHAnsi" w:cstheme="minorHAnsi"/>
          <w:b/>
          <w:bCs/>
          <w:color w:val="FF0000"/>
          <w:szCs w:val="28"/>
          <w:highlight w:val="yellow"/>
          <w:rtl/>
          <w:lang w:bidi="fa-IR"/>
        </w:rPr>
        <w:t xml:space="preserve"> </w:t>
      </w:r>
      <w:r>
        <w:rPr>
          <w:rFonts w:asciiTheme="minorHAnsi" w:hAnsiTheme="minorHAnsi" w:cstheme="minorHAnsi"/>
          <w:b/>
          <w:bCs/>
          <w:color w:val="FF0000"/>
          <w:szCs w:val="28"/>
          <w:highlight w:val="yellow"/>
          <w:lang w:bidi="fa-IR"/>
        </w:rPr>
        <w:t>2</w:t>
      </w:r>
      <w:r w:rsidRPr="00237859">
        <w:rPr>
          <w:rFonts w:asciiTheme="minorHAnsi" w:hAnsiTheme="minorHAnsi" w:cstheme="minorHAnsi"/>
          <w:b/>
          <w:bCs/>
          <w:color w:val="FF0000"/>
          <w:szCs w:val="28"/>
          <w:highlight w:val="yellow"/>
          <w:rtl/>
          <w:lang w:bidi="fa-IR"/>
        </w:rPr>
        <w:t>)</w:t>
      </w:r>
    </w:p>
    <w:p w:rsidR="00B325E4" w:rsidRPr="00B325E4" w:rsidRDefault="00B325E4" w:rsidP="00237859">
      <w:pPr>
        <w:ind w:left="3" w:firstLine="0"/>
        <w:rPr>
          <w:rFonts w:asciiTheme="minorHAnsi" w:hAnsiTheme="minorHAnsi" w:cstheme="minorHAnsi"/>
          <w:color w:val="000000" w:themeColor="text1"/>
          <w:sz w:val="24"/>
          <w:szCs w:val="24"/>
          <w:rtl/>
          <w:lang w:bidi="fa-IR"/>
        </w:rPr>
      </w:pPr>
      <w:r w:rsidRPr="00B325E4">
        <w:rPr>
          <w:rFonts w:asciiTheme="minorHAnsi" w:hAnsiTheme="minorHAnsi" w:cs="Calibri"/>
          <w:color w:val="000000" w:themeColor="text1"/>
          <w:sz w:val="24"/>
          <w:szCs w:val="24"/>
          <w:rtl/>
          <w:lang w:bidi="fa-IR"/>
        </w:rPr>
        <w:t>در دستورات ر</w:t>
      </w:r>
      <w:r w:rsidRPr="00B325E4">
        <w:rPr>
          <w:rFonts w:asciiTheme="minorHAnsi" w:hAnsiTheme="minorHAnsi" w:cs="Calibri" w:hint="cs"/>
          <w:color w:val="000000" w:themeColor="text1"/>
          <w:sz w:val="24"/>
          <w:szCs w:val="24"/>
          <w:rtl/>
          <w:lang w:bidi="fa-IR"/>
        </w:rPr>
        <w:t>ی</w:t>
      </w:r>
      <w:r w:rsidRPr="00B325E4">
        <w:rPr>
          <w:rFonts w:asciiTheme="minorHAnsi" w:hAnsiTheme="minorHAnsi" w:cs="Calibri" w:hint="eastAsia"/>
          <w:color w:val="000000" w:themeColor="text1"/>
          <w:sz w:val="24"/>
          <w:szCs w:val="24"/>
          <w:rtl/>
          <w:lang w:bidi="fa-IR"/>
        </w:rPr>
        <w:t>اض</w:t>
      </w:r>
      <w:r w:rsidRPr="00B325E4">
        <w:rPr>
          <w:rFonts w:asciiTheme="minorHAnsi" w:hAnsiTheme="minorHAnsi" w:cs="Calibri" w:hint="cs"/>
          <w:color w:val="000000" w:themeColor="text1"/>
          <w:sz w:val="24"/>
          <w:szCs w:val="24"/>
          <w:rtl/>
          <w:lang w:bidi="fa-IR"/>
        </w:rPr>
        <w:t>ی</w:t>
      </w:r>
      <w:r w:rsidRPr="00B325E4">
        <w:rPr>
          <w:rFonts w:asciiTheme="minorHAnsi" w:hAnsiTheme="minorHAnsi" w:cs="Calibri"/>
          <w:color w:val="000000" w:themeColor="text1"/>
          <w:sz w:val="24"/>
          <w:szCs w:val="24"/>
          <w:rtl/>
          <w:lang w:bidi="fa-IR"/>
        </w:rPr>
        <w:t xml:space="preserve"> رمزگذار</w:t>
      </w:r>
      <w:r w:rsidRPr="00B325E4">
        <w:rPr>
          <w:rFonts w:asciiTheme="minorHAnsi" w:hAnsiTheme="minorHAnsi" w:cs="Calibri" w:hint="cs"/>
          <w:color w:val="000000" w:themeColor="text1"/>
          <w:sz w:val="24"/>
          <w:szCs w:val="24"/>
          <w:rtl/>
          <w:lang w:bidi="fa-IR"/>
        </w:rPr>
        <w:t>ی</w:t>
      </w:r>
      <w:r w:rsidRPr="00B325E4">
        <w:rPr>
          <w:rFonts w:asciiTheme="minorHAnsi" w:hAnsiTheme="minorHAnsi" w:cs="Calibri"/>
          <w:color w:val="000000" w:themeColor="text1"/>
          <w:sz w:val="24"/>
          <w:szCs w:val="24"/>
          <w:rtl/>
          <w:lang w:bidi="fa-IR"/>
        </w:rPr>
        <w:t xml:space="preserve"> </w:t>
      </w:r>
      <w:r w:rsidRPr="00B325E4">
        <w:rPr>
          <w:rFonts w:asciiTheme="minorHAnsi" w:hAnsiTheme="minorHAnsi" w:cstheme="minorHAnsi"/>
          <w:color w:val="000000" w:themeColor="text1"/>
          <w:sz w:val="24"/>
          <w:szCs w:val="24"/>
          <w:lang w:bidi="fa-IR"/>
        </w:rPr>
        <w:t>Thumb-2</w:t>
      </w:r>
      <w:r w:rsidRPr="00B325E4">
        <w:rPr>
          <w:rFonts w:asciiTheme="minorHAnsi" w:hAnsiTheme="minorHAnsi" w:cs="Calibri"/>
          <w:color w:val="000000" w:themeColor="text1"/>
          <w:sz w:val="24"/>
          <w:szCs w:val="24"/>
          <w:rtl/>
          <w:lang w:bidi="fa-IR"/>
        </w:rPr>
        <w:t xml:space="preserve"> در معمار</w:t>
      </w:r>
      <w:r w:rsidRPr="00B325E4">
        <w:rPr>
          <w:rFonts w:asciiTheme="minorHAnsi" w:hAnsiTheme="minorHAnsi" w:cs="Calibri" w:hint="cs"/>
          <w:color w:val="000000" w:themeColor="text1"/>
          <w:sz w:val="24"/>
          <w:szCs w:val="24"/>
          <w:rtl/>
          <w:lang w:bidi="fa-IR"/>
        </w:rPr>
        <w:t>ی</w:t>
      </w:r>
      <w:r w:rsidRPr="00B325E4">
        <w:rPr>
          <w:rFonts w:asciiTheme="minorHAnsi" w:hAnsiTheme="minorHAnsi" w:cs="Calibri"/>
          <w:color w:val="000000" w:themeColor="text1"/>
          <w:sz w:val="24"/>
          <w:szCs w:val="24"/>
          <w:rtl/>
          <w:lang w:bidi="fa-IR"/>
        </w:rPr>
        <w:t xml:space="preserve"> </w:t>
      </w:r>
      <w:r w:rsidRPr="00B325E4">
        <w:rPr>
          <w:rFonts w:asciiTheme="minorHAnsi" w:hAnsiTheme="minorHAnsi" w:cstheme="minorHAnsi"/>
          <w:color w:val="000000" w:themeColor="text1"/>
          <w:sz w:val="24"/>
          <w:szCs w:val="24"/>
          <w:lang w:bidi="fa-IR"/>
        </w:rPr>
        <w:t>ARM</w:t>
      </w:r>
      <w:r w:rsidRPr="00B325E4">
        <w:rPr>
          <w:rFonts w:asciiTheme="minorHAnsi" w:hAnsiTheme="minorHAnsi" w:cs="Calibri"/>
          <w:color w:val="000000" w:themeColor="text1"/>
          <w:sz w:val="24"/>
          <w:szCs w:val="24"/>
          <w:rtl/>
          <w:lang w:bidi="fa-IR"/>
        </w:rPr>
        <w:t>، محدود</w:t>
      </w:r>
      <w:r w:rsidRPr="00B325E4">
        <w:rPr>
          <w:rFonts w:asciiTheme="minorHAnsi" w:hAnsiTheme="minorHAnsi" w:cs="Calibri" w:hint="cs"/>
          <w:color w:val="000000" w:themeColor="text1"/>
          <w:sz w:val="24"/>
          <w:szCs w:val="24"/>
          <w:rtl/>
          <w:lang w:bidi="fa-IR"/>
        </w:rPr>
        <w:t>ی</w:t>
      </w:r>
      <w:r w:rsidRPr="00B325E4">
        <w:rPr>
          <w:rFonts w:asciiTheme="minorHAnsi" w:hAnsiTheme="minorHAnsi" w:cs="Calibri" w:hint="eastAsia"/>
          <w:color w:val="000000" w:themeColor="text1"/>
          <w:sz w:val="24"/>
          <w:szCs w:val="24"/>
          <w:rtl/>
          <w:lang w:bidi="fa-IR"/>
        </w:rPr>
        <w:t>ت</w:t>
      </w:r>
      <w:r w:rsidRPr="00B325E4">
        <w:rPr>
          <w:rFonts w:asciiTheme="minorHAnsi" w:hAnsiTheme="minorHAnsi" w:cs="Calibri"/>
          <w:color w:val="000000" w:themeColor="text1"/>
          <w:sz w:val="24"/>
          <w:szCs w:val="24"/>
          <w:rtl/>
          <w:lang w:bidi="fa-IR"/>
        </w:rPr>
        <w:t xml:space="preserve"> مقدار </w:t>
      </w:r>
      <w:r w:rsidRPr="00B325E4">
        <w:rPr>
          <w:rFonts w:asciiTheme="minorHAnsi" w:hAnsiTheme="minorHAnsi" w:cstheme="minorHAnsi"/>
          <w:color w:val="000000" w:themeColor="text1"/>
          <w:sz w:val="24"/>
          <w:szCs w:val="24"/>
          <w:lang w:bidi="fa-IR"/>
        </w:rPr>
        <w:t>immediate</w:t>
      </w:r>
      <w:r w:rsidR="00490F42">
        <w:rPr>
          <w:rFonts w:asciiTheme="minorHAnsi" w:hAnsiTheme="minorHAnsi" w:cstheme="minorHAnsi"/>
          <w:color w:val="000000" w:themeColor="text1"/>
          <w:sz w:val="24"/>
          <w:szCs w:val="24"/>
          <w:lang w:bidi="fa-IR"/>
        </w:rPr>
        <w:t>)</w:t>
      </w:r>
      <w:r w:rsidRPr="00B325E4">
        <w:rPr>
          <w:rFonts w:asciiTheme="minorHAnsi" w:hAnsiTheme="minorHAnsi" w:cs="Calibri"/>
          <w:color w:val="000000" w:themeColor="text1"/>
          <w:sz w:val="24"/>
          <w:szCs w:val="24"/>
          <w:rtl/>
          <w:lang w:bidi="fa-IR"/>
        </w:rPr>
        <w:t>ثابت) 12 ب</w:t>
      </w:r>
      <w:r w:rsidRPr="00B325E4">
        <w:rPr>
          <w:rFonts w:asciiTheme="minorHAnsi" w:hAnsiTheme="minorHAnsi" w:cs="Calibri" w:hint="cs"/>
          <w:color w:val="000000" w:themeColor="text1"/>
          <w:sz w:val="24"/>
          <w:szCs w:val="24"/>
          <w:rtl/>
          <w:lang w:bidi="fa-IR"/>
        </w:rPr>
        <w:t>ی</w:t>
      </w:r>
      <w:r w:rsidRPr="00B325E4">
        <w:rPr>
          <w:rFonts w:asciiTheme="minorHAnsi" w:hAnsiTheme="minorHAnsi" w:cs="Calibri" w:hint="eastAsia"/>
          <w:color w:val="000000" w:themeColor="text1"/>
          <w:sz w:val="24"/>
          <w:szCs w:val="24"/>
          <w:rtl/>
          <w:lang w:bidi="fa-IR"/>
        </w:rPr>
        <w:t>ت</w:t>
      </w:r>
      <w:r>
        <w:rPr>
          <w:rFonts w:asciiTheme="minorHAnsi" w:hAnsiTheme="minorHAnsi" w:cs="Calibri"/>
          <w:color w:val="000000" w:themeColor="text1"/>
          <w:sz w:val="24"/>
          <w:szCs w:val="24"/>
          <w:rtl/>
          <w:lang w:bidi="fa-IR"/>
        </w:rPr>
        <w:t xml:space="preserve"> است</w:t>
      </w:r>
    </w:p>
    <w:p w:rsidR="00B325E4" w:rsidRPr="00B325E4" w:rsidRDefault="00B325E4" w:rsidP="00237859">
      <w:pPr>
        <w:rPr>
          <w:rFonts w:asciiTheme="minorHAnsi" w:hAnsiTheme="minorHAnsi" w:cstheme="minorHAnsi"/>
          <w:color w:val="000000" w:themeColor="text1"/>
          <w:sz w:val="24"/>
          <w:szCs w:val="24"/>
          <w:rtl/>
          <w:lang w:bidi="fa-IR"/>
        </w:rPr>
      </w:pPr>
      <w:r w:rsidRPr="00B325E4">
        <w:rPr>
          <w:rFonts w:asciiTheme="minorHAnsi" w:hAnsiTheme="minorHAnsi" w:cs="Calibri" w:hint="eastAsia"/>
          <w:color w:val="000000" w:themeColor="text1"/>
          <w:sz w:val="24"/>
          <w:szCs w:val="24"/>
          <w:rtl/>
          <w:lang w:bidi="fa-IR"/>
        </w:rPr>
        <w:t>در</w:t>
      </w:r>
      <w:r w:rsidRPr="00B325E4">
        <w:rPr>
          <w:rFonts w:asciiTheme="minorHAnsi" w:hAnsiTheme="minorHAnsi" w:cs="Calibri"/>
          <w:color w:val="000000" w:themeColor="text1"/>
          <w:sz w:val="24"/>
          <w:szCs w:val="24"/>
          <w:rtl/>
          <w:lang w:bidi="fa-IR"/>
        </w:rPr>
        <w:t xml:space="preserve"> واقع، در دستورات </w:t>
      </w:r>
      <w:r w:rsidRPr="00B325E4">
        <w:rPr>
          <w:rFonts w:asciiTheme="minorHAnsi" w:hAnsiTheme="minorHAnsi" w:cstheme="minorHAnsi"/>
          <w:color w:val="000000" w:themeColor="text1"/>
          <w:sz w:val="24"/>
          <w:szCs w:val="24"/>
          <w:lang w:bidi="fa-IR"/>
        </w:rPr>
        <w:t>Thumb-2</w:t>
      </w:r>
      <w:r w:rsidRPr="00B325E4">
        <w:rPr>
          <w:rFonts w:asciiTheme="minorHAnsi" w:hAnsiTheme="minorHAnsi" w:cs="Calibri"/>
          <w:color w:val="000000" w:themeColor="text1"/>
          <w:sz w:val="24"/>
          <w:szCs w:val="24"/>
          <w:rtl/>
          <w:lang w:bidi="fa-IR"/>
        </w:rPr>
        <w:t xml:space="preserve"> که موجب به</w:t>
      </w:r>
      <w:r w:rsidRPr="00B325E4">
        <w:rPr>
          <w:rFonts w:asciiTheme="minorHAnsi" w:hAnsiTheme="minorHAnsi" w:cs="Calibri" w:hint="cs"/>
          <w:color w:val="000000" w:themeColor="text1"/>
          <w:sz w:val="24"/>
          <w:szCs w:val="24"/>
          <w:rtl/>
          <w:lang w:bidi="fa-IR"/>
        </w:rPr>
        <w:t>ی</w:t>
      </w:r>
      <w:r w:rsidRPr="00B325E4">
        <w:rPr>
          <w:rFonts w:asciiTheme="minorHAnsi" w:hAnsiTheme="minorHAnsi" w:cs="Calibri" w:hint="eastAsia"/>
          <w:color w:val="000000" w:themeColor="text1"/>
          <w:sz w:val="24"/>
          <w:szCs w:val="24"/>
          <w:rtl/>
          <w:lang w:bidi="fa-IR"/>
        </w:rPr>
        <w:t>نه</w:t>
      </w:r>
      <w:r w:rsidRPr="00B325E4">
        <w:rPr>
          <w:rFonts w:asciiTheme="minorHAnsi" w:hAnsiTheme="minorHAnsi" w:cs="Calibri"/>
          <w:color w:val="000000" w:themeColor="text1"/>
          <w:sz w:val="24"/>
          <w:szCs w:val="24"/>
          <w:rtl/>
          <w:lang w:bidi="fa-IR"/>
        </w:rPr>
        <w:t xml:space="preserve"> ساز</w:t>
      </w:r>
      <w:r w:rsidRPr="00B325E4">
        <w:rPr>
          <w:rFonts w:asciiTheme="minorHAnsi" w:hAnsiTheme="minorHAnsi" w:cs="Calibri" w:hint="cs"/>
          <w:color w:val="000000" w:themeColor="text1"/>
          <w:sz w:val="24"/>
          <w:szCs w:val="24"/>
          <w:rtl/>
          <w:lang w:bidi="fa-IR"/>
        </w:rPr>
        <w:t>ی</w:t>
      </w:r>
      <w:r w:rsidRPr="00B325E4">
        <w:rPr>
          <w:rFonts w:asciiTheme="minorHAnsi" w:hAnsiTheme="minorHAnsi" w:cs="Calibri"/>
          <w:color w:val="000000" w:themeColor="text1"/>
          <w:sz w:val="24"/>
          <w:szCs w:val="24"/>
          <w:rtl/>
          <w:lang w:bidi="fa-IR"/>
        </w:rPr>
        <w:t xml:space="preserve"> اندازه کد م</w:t>
      </w:r>
      <w:r w:rsidRPr="00B325E4">
        <w:rPr>
          <w:rFonts w:asciiTheme="minorHAnsi" w:hAnsiTheme="minorHAnsi" w:cs="Calibri" w:hint="cs"/>
          <w:color w:val="000000" w:themeColor="text1"/>
          <w:sz w:val="24"/>
          <w:szCs w:val="24"/>
          <w:rtl/>
          <w:lang w:bidi="fa-IR"/>
        </w:rPr>
        <w:t>ی</w:t>
      </w:r>
      <w:r w:rsidRPr="00B325E4">
        <w:rPr>
          <w:rFonts w:asciiTheme="minorHAnsi" w:hAnsiTheme="minorHAnsi" w:cs="Calibri" w:hint="eastAsia"/>
          <w:color w:val="000000" w:themeColor="text1"/>
          <w:sz w:val="24"/>
          <w:szCs w:val="24"/>
          <w:rtl/>
          <w:lang w:bidi="fa-IR"/>
        </w:rPr>
        <w:t>شوند،</w:t>
      </w:r>
      <w:r w:rsidRPr="00B325E4">
        <w:rPr>
          <w:rFonts w:asciiTheme="minorHAnsi" w:hAnsiTheme="minorHAnsi" w:cs="Calibri"/>
          <w:color w:val="000000" w:themeColor="text1"/>
          <w:sz w:val="24"/>
          <w:szCs w:val="24"/>
          <w:rtl/>
          <w:lang w:bidi="fa-IR"/>
        </w:rPr>
        <w:t xml:space="preserve"> مقدار </w:t>
      </w:r>
      <w:r w:rsidRPr="00B325E4">
        <w:rPr>
          <w:rFonts w:asciiTheme="minorHAnsi" w:hAnsiTheme="minorHAnsi" w:cstheme="minorHAnsi"/>
          <w:color w:val="000000" w:themeColor="text1"/>
          <w:sz w:val="24"/>
          <w:szCs w:val="24"/>
          <w:lang w:bidi="fa-IR"/>
        </w:rPr>
        <w:t>immediate</w:t>
      </w:r>
      <w:r w:rsidRPr="00B325E4">
        <w:rPr>
          <w:rFonts w:asciiTheme="minorHAnsi" w:hAnsiTheme="minorHAnsi" w:cs="Calibri"/>
          <w:color w:val="000000" w:themeColor="text1"/>
          <w:sz w:val="24"/>
          <w:szCs w:val="24"/>
          <w:rtl/>
          <w:lang w:bidi="fa-IR"/>
        </w:rPr>
        <w:t xml:space="preserve"> به صورت 12 ب</w:t>
      </w:r>
      <w:r w:rsidRPr="00B325E4">
        <w:rPr>
          <w:rFonts w:asciiTheme="minorHAnsi" w:hAnsiTheme="minorHAnsi" w:cs="Calibri" w:hint="cs"/>
          <w:color w:val="000000" w:themeColor="text1"/>
          <w:sz w:val="24"/>
          <w:szCs w:val="24"/>
          <w:rtl/>
          <w:lang w:bidi="fa-IR"/>
        </w:rPr>
        <w:t>ی</w:t>
      </w:r>
      <w:r w:rsidRPr="00B325E4">
        <w:rPr>
          <w:rFonts w:asciiTheme="minorHAnsi" w:hAnsiTheme="minorHAnsi" w:cs="Calibri" w:hint="eastAsia"/>
          <w:color w:val="000000" w:themeColor="text1"/>
          <w:sz w:val="24"/>
          <w:szCs w:val="24"/>
          <w:rtl/>
          <w:lang w:bidi="fa-IR"/>
        </w:rPr>
        <w:t>ت</w:t>
      </w:r>
      <w:r w:rsidRPr="00B325E4">
        <w:rPr>
          <w:rFonts w:asciiTheme="minorHAnsi" w:hAnsiTheme="minorHAnsi" w:cs="Calibri"/>
          <w:color w:val="000000" w:themeColor="text1"/>
          <w:sz w:val="24"/>
          <w:szCs w:val="24"/>
          <w:rtl/>
          <w:lang w:bidi="fa-IR"/>
        </w:rPr>
        <w:t xml:space="preserve"> کدگذار</w:t>
      </w:r>
      <w:r w:rsidRPr="00B325E4">
        <w:rPr>
          <w:rFonts w:asciiTheme="minorHAnsi" w:hAnsiTheme="minorHAnsi" w:cs="Calibri" w:hint="cs"/>
          <w:color w:val="000000" w:themeColor="text1"/>
          <w:sz w:val="24"/>
          <w:szCs w:val="24"/>
          <w:rtl/>
          <w:lang w:bidi="fa-IR"/>
        </w:rPr>
        <w:t>ی</w:t>
      </w:r>
      <w:r w:rsidRPr="00B325E4">
        <w:rPr>
          <w:rFonts w:asciiTheme="minorHAnsi" w:hAnsiTheme="minorHAnsi" w:cs="Calibri"/>
          <w:color w:val="000000" w:themeColor="text1"/>
          <w:sz w:val="24"/>
          <w:szCs w:val="24"/>
          <w:rtl/>
          <w:lang w:bidi="fa-IR"/>
        </w:rPr>
        <w:t xml:space="preserve"> م</w:t>
      </w:r>
      <w:r w:rsidRPr="00B325E4">
        <w:rPr>
          <w:rFonts w:asciiTheme="minorHAnsi" w:hAnsiTheme="minorHAnsi" w:cs="Calibri" w:hint="cs"/>
          <w:color w:val="000000" w:themeColor="text1"/>
          <w:sz w:val="24"/>
          <w:szCs w:val="24"/>
          <w:rtl/>
          <w:lang w:bidi="fa-IR"/>
        </w:rPr>
        <w:t>ی</w:t>
      </w:r>
      <w:r w:rsidRPr="00B325E4">
        <w:rPr>
          <w:rFonts w:asciiTheme="minorHAnsi" w:hAnsiTheme="minorHAnsi" w:cs="Calibri" w:hint="eastAsia"/>
          <w:color w:val="000000" w:themeColor="text1"/>
          <w:sz w:val="24"/>
          <w:szCs w:val="24"/>
          <w:rtl/>
          <w:lang w:bidi="fa-IR"/>
        </w:rPr>
        <w:t>شود</w:t>
      </w:r>
      <w:r w:rsidRPr="00B325E4">
        <w:rPr>
          <w:rFonts w:asciiTheme="minorHAnsi" w:hAnsiTheme="minorHAnsi" w:cs="Calibri"/>
          <w:color w:val="000000" w:themeColor="text1"/>
          <w:sz w:val="24"/>
          <w:szCs w:val="24"/>
          <w:rtl/>
          <w:lang w:bidi="fa-IR"/>
        </w:rPr>
        <w:t>.</w:t>
      </w:r>
      <w:r>
        <w:rPr>
          <w:rFonts w:asciiTheme="minorHAnsi" w:hAnsiTheme="minorHAnsi" w:cstheme="minorHAnsi"/>
          <w:color w:val="000000" w:themeColor="text1"/>
          <w:sz w:val="24"/>
          <w:szCs w:val="24"/>
          <w:lang w:bidi="fa-IR"/>
        </w:rPr>
        <w:t xml:space="preserve"> </w:t>
      </w:r>
      <w:r w:rsidRPr="00B325E4">
        <w:rPr>
          <w:rFonts w:asciiTheme="minorHAnsi" w:hAnsiTheme="minorHAnsi" w:cs="Calibri" w:hint="eastAsia"/>
          <w:color w:val="000000" w:themeColor="text1"/>
          <w:sz w:val="24"/>
          <w:szCs w:val="24"/>
          <w:rtl/>
          <w:lang w:bidi="fa-IR"/>
        </w:rPr>
        <w:t>ا</w:t>
      </w:r>
      <w:r w:rsidRPr="00B325E4">
        <w:rPr>
          <w:rFonts w:asciiTheme="minorHAnsi" w:hAnsiTheme="minorHAnsi" w:cs="Calibri" w:hint="cs"/>
          <w:color w:val="000000" w:themeColor="text1"/>
          <w:sz w:val="24"/>
          <w:szCs w:val="24"/>
          <w:rtl/>
          <w:lang w:bidi="fa-IR"/>
        </w:rPr>
        <w:t>ی</w:t>
      </w:r>
      <w:r w:rsidRPr="00B325E4">
        <w:rPr>
          <w:rFonts w:asciiTheme="minorHAnsi" w:hAnsiTheme="minorHAnsi" w:cs="Calibri" w:hint="eastAsia"/>
          <w:color w:val="000000" w:themeColor="text1"/>
          <w:sz w:val="24"/>
          <w:szCs w:val="24"/>
          <w:rtl/>
          <w:lang w:bidi="fa-IR"/>
        </w:rPr>
        <w:t>ن</w:t>
      </w:r>
      <w:r w:rsidRPr="00B325E4">
        <w:rPr>
          <w:rFonts w:asciiTheme="minorHAnsi" w:hAnsiTheme="minorHAnsi" w:cs="Calibri"/>
          <w:color w:val="000000" w:themeColor="text1"/>
          <w:sz w:val="24"/>
          <w:szCs w:val="24"/>
          <w:rtl/>
          <w:lang w:bidi="fa-IR"/>
        </w:rPr>
        <w:t xml:space="preserve"> بدان معن</w:t>
      </w:r>
      <w:r w:rsidRPr="00B325E4">
        <w:rPr>
          <w:rFonts w:asciiTheme="minorHAnsi" w:hAnsiTheme="minorHAnsi" w:cs="Calibri" w:hint="cs"/>
          <w:color w:val="000000" w:themeColor="text1"/>
          <w:sz w:val="24"/>
          <w:szCs w:val="24"/>
          <w:rtl/>
          <w:lang w:bidi="fa-IR"/>
        </w:rPr>
        <w:t>ی</w:t>
      </w:r>
      <w:r w:rsidRPr="00B325E4">
        <w:rPr>
          <w:rFonts w:asciiTheme="minorHAnsi" w:hAnsiTheme="minorHAnsi" w:cs="Calibri"/>
          <w:color w:val="000000" w:themeColor="text1"/>
          <w:sz w:val="24"/>
          <w:szCs w:val="24"/>
          <w:rtl/>
          <w:lang w:bidi="fa-IR"/>
        </w:rPr>
        <w:t xml:space="preserve"> است که مقاد</w:t>
      </w:r>
      <w:r w:rsidRPr="00B325E4">
        <w:rPr>
          <w:rFonts w:asciiTheme="minorHAnsi" w:hAnsiTheme="minorHAnsi" w:cs="Calibri" w:hint="cs"/>
          <w:color w:val="000000" w:themeColor="text1"/>
          <w:sz w:val="24"/>
          <w:szCs w:val="24"/>
          <w:rtl/>
          <w:lang w:bidi="fa-IR"/>
        </w:rPr>
        <w:t>ی</w:t>
      </w:r>
      <w:r w:rsidRPr="00B325E4">
        <w:rPr>
          <w:rFonts w:asciiTheme="minorHAnsi" w:hAnsiTheme="minorHAnsi" w:cs="Calibri" w:hint="eastAsia"/>
          <w:color w:val="000000" w:themeColor="text1"/>
          <w:sz w:val="24"/>
          <w:szCs w:val="24"/>
          <w:rtl/>
          <w:lang w:bidi="fa-IR"/>
        </w:rPr>
        <w:t>ر</w:t>
      </w:r>
      <w:r w:rsidRPr="00B325E4">
        <w:rPr>
          <w:rFonts w:asciiTheme="minorHAnsi" w:hAnsiTheme="minorHAnsi" w:cs="Calibri"/>
          <w:color w:val="000000" w:themeColor="text1"/>
          <w:sz w:val="24"/>
          <w:szCs w:val="24"/>
          <w:rtl/>
          <w:lang w:bidi="fa-IR"/>
        </w:rPr>
        <w:t xml:space="preserve"> </w:t>
      </w:r>
      <w:r w:rsidRPr="00B325E4">
        <w:rPr>
          <w:rFonts w:asciiTheme="minorHAnsi" w:hAnsiTheme="minorHAnsi" w:cstheme="minorHAnsi"/>
          <w:color w:val="000000" w:themeColor="text1"/>
          <w:sz w:val="24"/>
          <w:szCs w:val="24"/>
          <w:lang w:bidi="fa-IR"/>
        </w:rPr>
        <w:t>immediate</w:t>
      </w:r>
      <w:r w:rsidRPr="00B325E4">
        <w:rPr>
          <w:rFonts w:asciiTheme="minorHAnsi" w:hAnsiTheme="minorHAnsi" w:cs="Calibri"/>
          <w:color w:val="000000" w:themeColor="text1"/>
          <w:sz w:val="24"/>
          <w:szCs w:val="24"/>
          <w:rtl/>
          <w:lang w:bidi="fa-IR"/>
        </w:rPr>
        <w:t xml:space="preserve"> در ا</w:t>
      </w:r>
      <w:r w:rsidRPr="00B325E4">
        <w:rPr>
          <w:rFonts w:asciiTheme="minorHAnsi" w:hAnsiTheme="minorHAnsi" w:cs="Calibri" w:hint="cs"/>
          <w:color w:val="000000" w:themeColor="text1"/>
          <w:sz w:val="24"/>
          <w:szCs w:val="24"/>
          <w:rtl/>
          <w:lang w:bidi="fa-IR"/>
        </w:rPr>
        <w:t>ی</w:t>
      </w:r>
      <w:r w:rsidRPr="00B325E4">
        <w:rPr>
          <w:rFonts w:asciiTheme="minorHAnsi" w:hAnsiTheme="minorHAnsi" w:cs="Calibri" w:hint="eastAsia"/>
          <w:color w:val="000000" w:themeColor="text1"/>
          <w:sz w:val="24"/>
          <w:szCs w:val="24"/>
          <w:rtl/>
          <w:lang w:bidi="fa-IR"/>
        </w:rPr>
        <w:t>ن</w:t>
      </w:r>
      <w:r w:rsidRPr="00B325E4">
        <w:rPr>
          <w:rFonts w:asciiTheme="minorHAnsi" w:hAnsiTheme="minorHAnsi" w:cs="Calibri"/>
          <w:color w:val="000000" w:themeColor="text1"/>
          <w:sz w:val="24"/>
          <w:szCs w:val="24"/>
          <w:rtl/>
          <w:lang w:bidi="fa-IR"/>
        </w:rPr>
        <w:t xml:space="preserve"> دستورات در محدوده 2048</w:t>
      </w:r>
      <w:r w:rsidR="00EF3521">
        <w:rPr>
          <w:rFonts w:asciiTheme="minorHAnsi" w:hAnsiTheme="minorHAnsi" w:cs="Calibri"/>
          <w:color w:val="000000" w:themeColor="text1"/>
          <w:sz w:val="24"/>
          <w:szCs w:val="24"/>
          <w:lang w:bidi="fa-IR"/>
        </w:rPr>
        <w:t>-</w:t>
      </w:r>
      <w:r w:rsidRPr="00B325E4">
        <w:rPr>
          <w:rFonts w:asciiTheme="minorHAnsi" w:hAnsiTheme="minorHAnsi" w:cs="Calibri"/>
          <w:color w:val="000000" w:themeColor="text1"/>
          <w:sz w:val="24"/>
          <w:szCs w:val="24"/>
          <w:rtl/>
          <w:lang w:bidi="fa-IR"/>
        </w:rPr>
        <w:t xml:space="preserve"> تا 2047</w:t>
      </w:r>
      <w:r w:rsidR="00EF3521">
        <w:rPr>
          <w:rFonts w:asciiTheme="minorHAnsi" w:hAnsiTheme="minorHAnsi" w:cs="Calibri"/>
          <w:color w:val="000000" w:themeColor="text1"/>
          <w:sz w:val="24"/>
          <w:szCs w:val="24"/>
          <w:lang w:bidi="fa-IR"/>
        </w:rPr>
        <w:t xml:space="preserve"> +</w:t>
      </w:r>
      <w:r w:rsidRPr="00B325E4">
        <w:rPr>
          <w:rFonts w:asciiTheme="minorHAnsi" w:hAnsiTheme="minorHAnsi" w:cs="Calibri"/>
          <w:color w:val="000000" w:themeColor="text1"/>
          <w:sz w:val="24"/>
          <w:szCs w:val="24"/>
          <w:rtl/>
          <w:lang w:bidi="fa-IR"/>
        </w:rPr>
        <w:t>قرار دارند.</w:t>
      </w:r>
    </w:p>
    <w:p w:rsidR="00B325E4" w:rsidRPr="00B325E4" w:rsidRDefault="00B325E4" w:rsidP="00237859">
      <w:pPr>
        <w:ind w:left="3" w:firstLine="0"/>
        <w:rPr>
          <w:rFonts w:asciiTheme="minorHAnsi" w:hAnsiTheme="minorHAnsi" w:cstheme="minorHAnsi"/>
          <w:color w:val="000000" w:themeColor="text1"/>
          <w:sz w:val="24"/>
          <w:szCs w:val="24"/>
          <w:rtl/>
          <w:lang w:bidi="fa-IR"/>
        </w:rPr>
      </w:pPr>
      <w:r w:rsidRPr="00B325E4">
        <w:rPr>
          <w:rFonts w:asciiTheme="minorHAnsi" w:hAnsiTheme="minorHAnsi" w:cs="Calibri" w:hint="eastAsia"/>
          <w:color w:val="000000" w:themeColor="text1"/>
          <w:sz w:val="24"/>
          <w:szCs w:val="24"/>
          <w:rtl/>
          <w:lang w:bidi="fa-IR"/>
        </w:rPr>
        <w:t>به</w:t>
      </w:r>
      <w:r w:rsidRPr="00B325E4">
        <w:rPr>
          <w:rFonts w:asciiTheme="minorHAnsi" w:hAnsiTheme="minorHAnsi" w:cs="Calibri"/>
          <w:color w:val="000000" w:themeColor="text1"/>
          <w:sz w:val="24"/>
          <w:szCs w:val="24"/>
          <w:rtl/>
          <w:lang w:bidi="fa-IR"/>
        </w:rPr>
        <w:t xml:space="preserve"> عنوان مثال، دستور:</w:t>
      </w:r>
      <w:r w:rsidRPr="00B325E4">
        <w:rPr>
          <w:rFonts w:asciiTheme="minorHAnsi" w:hAnsiTheme="minorHAnsi" w:cstheme="minorHAnsi"/>
          <w:color w:val="000000" w:themeColor="text1"/>
          <w:sz w:val="24"/>
          <w:szCs w:val="24"/>
          <w:lang w:bidi="fa-IR"/>
        </w:rPr>
        <w:t>ADD R0, R1, #100</w:t>
      </w:r>
    </w:p>
    <w:p w:rsidR="00B325E4" w:rsidRPr="00B325E4" w:rsidRDefault="00B325E4" w:rsidP="00237859">
      <w:pPr>
        <w:ind w:left="3" w:firstLine="0"/>
        <w:rPr>
          <w:rFonts w:asciiTheme="minorHAnsi" w:hAnsiTheme="minorHAnsi" w:cstheme="minorHAnsi"/>
          <w:color w:val="000000" w:themeColor="text1"/>
          <w:sz w:val="24"/>
          <w:szCs w:val="24"/>
          <w:rtl/>
          <w:lang w:bidi="fa-IR"/>
        </w:rPr>
      </w:pPr>
      <w:r w:rsidRPr="00B325E4">
        <w:rPr>
          <w:rFonts w:asciiTheme="minorHAnsi" w:hAnsiTheme="minorHAnsi" w:cs="Calibri" w:hint="eastAsia"/>
          <w:color w:val="000000" w:themeColor="text1"/>
          <w:sz w:val="24"/>
          <w:szCs w:val="24"/>
          <w:rtl/>
          <w:lang w:bidi="fa-IR"/>
        </w:rPr>
        <w:t>در</w:t>
      </w:r>
      <w:r w:rsidRPr="00B325E4">
        <w:rPr>
          <w:rFonts w:asciiTheme="minorHAnsi" w:hAnsiTheme="minorHAnsi" w:cs="Calibri"/>
          <w:color w:val="000000" w:themeColor="text1"/>
          <w:sz w:val="24"/>
          <w:szCs w:val="24"/>
          <w:rtl/>
          <w:lang w:bidi="fa-IR"/>
        </w:rPr>
        <w:t xml:space="preserve"> رمزگذار</w:t>
      </w:r>
      <w:r w:rsidRPr="00B325E4">
        <w:rPr>
          <w:rFonts w:asciiTheme="minorHAnsi" w:hAnsiTheme="minorHAnsi" w:cs="Calibri" w:hint="cs"/>
          <w:color w:val="000000" w:themeColor="text1"/>
          <w:sz w:val="24"/>
          <w:szCs w:val="24"/>
          <w:rtl/>
          <w:lang w:bidi="fa-IR"/>
        </w:rPr>
        <w:t>ی</w:t>
      </w:r>
      <w:r w:rsidRPr="00B325E4">
        <w:rPr>
          <w:rFonts w:asciiTheme="minorHAnsi" w:hAnsiTheme="minorHAnsi" w:cs="Calibri"/>
          <w:color w:val="000000" w:themeColor="text1"/>
          <w:sz w:val="24"/>
          <w:szCs w:val="24"/>
          <w:rtl/>
          <w:lang w:bidi="fa-IR"/>
        </w:rPr>
        <w:t xml:space="preserve"> </w:t>
      </w:r>
      <w:r w:rsidRPr="00B325E4">
        <w:rPr>
          <w:rFonts w:asciiTheme="minorHAnsi" w:hAnsiTheme="minorHAnsi" w:cstheme="minorHAnsi"/>
          <w:color w:val="000000" w:themeColor="text1"/>
          <w:sz w:val="24"/>
          <w:szCs w:val="24"/>
          <w:lang w:bidi="fa-IR"/>
        </w:rPr>
        <w:t>Thumb-2</w:t>
      </w:r>
      <w:r w:rsidRPr="00B325E4">
        <w:rPr>
          <w:rFonts w:asciiTheme="minorHAnsi" w:hAnsiTheme="minorHAnsi" w:cs="Calibri"/>
          <w:color w:val="000000" w:themeColor="text1"/>
          <w:sz w:val="24"/>
          <w:szCs w:val="24"/>
          <w:rtl/>
          <w:lang w:bidi="fa-IR"/>
        </w:rPr>
        <w:t xml:space="preserve"> مقدار </w:t>
      </w:r>
      <w:r w:rsidRPr="00B325E4">
        <w:rPr>
          <w:rFonts w:asciiTheme="minorHAnsi" w:hAnsiTheme="minorHAnsi" w:cstheme="minorHAnsi"/>
          <w:color w:val="000000" w:themeColor="text1"/>
          <w:sz w:val="24"/>
          <w:szCs w:val="24"/>
          <w:lang w:bidi="fa-IR"/>
        </w:rPr>
        <w:t>immediate</w:t>
      </w:r>
      <w:r w:rsidRPr="00B325E4">
        <w:rPr>
          <w:rFonts w:asciiTheme="minorHAnsi" w:hAnsiTheme="minorHAnsi" w:cs="Calibri"/>
          <w:color w:val="000000" w:themeColor="text1"/>
          <w:sz w:val="24"/>
          <w:szCs w:val="24"/>
          <w:rtl/>
          <w:lang w:bidi="fa-IR"/>
        </w:rPr>
        <w:t xml:space="preserve"> را به صورت 12 ب</w:t>
      </w:r>
      <w:r w:rsidRPr="00B325E4">
        <w:rPr>
          <w:rFonts w:asciiTheme="minorHAnsi" w:hAnsiTheme="minorHAnsi" w:cs="Calibri" w:hint="cs"/>
          <w:color w:val="000000" w:themeColor="text1"/>
          <w:sz w:val="24"/>
          <w:szCs w:val="24"/>
          <w:rtl/>
          <w:lang w:bidi="fa-IR"/>
        </w:rPr>
        <w:t>ی</w:t>
      </w:r>
      <w:r w:rsidRPr="00B325E4">
        <w:rPr>
          <w:rFonts w:asciiTheme="minorHAnsi" w:hAnsiTheme="minorHAnsi" w:cs="Calibri" w:hint="eastAsia"/>
          <w:color w:val="000000" w:themeColor="text1"/>
          <w:sz w:val="24"/>
          <w:szCs w:val="24"/>
          <w:rtl/>
          <w:lang w:bidi="fa-IR"/>
        </w:rPr>
        <w:t>ت</w:t>
      </w:r>
      <w:r w:rsidR="00EF3521">
        <w:rPr>
          <w:rFonts w:asciiTheme="minorHAnsi" w:hAnsiTheme="minorHAnsi" w:cs="Calibri"/>
          <w:color w:val="000000" w:themeColor="text1"/>
          <w:sz w:val="24"/>
          <w:szCs w:val="24"/>
          <w:lang w:bidi="fa-IR"/>
        </w:rPr>
        <w:t>(0x064</w:t>
      </w:r>
      <w:r w:rsidRPr="00B325E4">
        <w:rPr>
          <w:rFonts w:asciiTheme="minorHAnsi" w:hAnsiTheme="minorHAnsi" w:cstheme="minorHAnsi"/>
          <w:color w:val="000000" w:themeColor="text1"/>
          <w:sz w:val="24"/>
          <w:szCs w:val="24"/>
          <w:lang w:bidi="fa-IR"/>
        </w:rPr>
        <w:t xml:space="preserve">) </w:t>
      </w:r>
      <w:r w:rsidRPr="00B325E4">
        <w:rPr>
          <w:rFonts w:asciiTheme="minorHAnsi" w:hAnsiTheme="minorHAnsi" w:cs="Calibri"/>
          <w:color w:val="000000" w:themeColor="text1"/>
          <w:sz w:val="24"/>
          <w:szCs w:val="24"/>
          <w:rtl/>
          <w:lang w:bidi="fa-IR"/>
        </w:rPr>
        <w:t>کدگذار</w:t>
      </w:r>
      <w:r w:rsidRPr="00B325E4">
        <w:rPr>
          <w:rFonts w:asciiTheme="minorHAnsi" w:hAnsiTheme="minorHAnsi" w:cs="Calibri" w:hint="cs"/>
          <w:color w:val="000000" w:themeColor="text1"/>
          <w:sz w:val="24"/>
          <w:szCs w:val="24"/>
          <w:rtl/>
          <w:lang w:bidi="fa-IR"/>
        </w:rPr>
        <w:t>ی</w:t>
      </w:r>
      <w:r w:rsidRPr="00B325E4">
        <w:rPr>
          <w:rFonts w:asciiTheme="minorHAnsi" w:hAnsiTheme="minorHAnsi" w:cs="Calibri"/>
          <w:color w:val="000000" w:themeColor="text1"/>
          <w:sz w:val="24"/>
          <w:szCs w:val="24"/>
          <w:rtl/>
          <w:lang w:bidi="fa-IR"/>
        </w:rPr>
        <w:t xml:space="preserve"> م</w:t>
      </w:r>
      <w:r w:rsidRPr="00B325E4">
        <w:rPr>
          <w:rFonts w:asciiTheme="minorHAnsi" w:hAnsiTheme="minorHAnsi" w:cs="Calibri" w:hint="cs"/>
          <w:color w:val="000000" w:themeColor="text1"/>
          <w:sz w:val="24"/>
          <w:szCs w:val="24"/>
          <w:rtl/>
          <w:lang w:bidi="fa-IR"/>
        </w:rPr>
        <w:t>ی</w:t>
      </w:r>
      <w:r w:rsidRPr="00B325E4">
        <w:rPr>
          <w:rFonts w:asciiTheme="minorHAnsi" w:hAnsiTheme="minorHAnsi" w:cs="Calibri" w:hint="eastAsia"/>
          <w:color w:val="000000" w:themeColor="text1"/>
          <w:sz w:val="24"/>
          <w:szCs w:val="24"/>
          <w:rtl/>
          <w:lang w:bidi="fa-IR"/>
        </w:rPr>
        <w:t>کند</w:t>
      </w:r>
      <w:r w:rsidRPr="00B325E4">
        <w:rPr>
          <w:rFonts w:asciiTheme="minorHAnsi" w:hAnsiTheme="minorHAnsi" w:cs="Calibri"/>
          <w:color w:val="000000" w:themeColor="text1"/>
          <w:sz w:val="24"/>
          <w:szCs w:val="24"/>
          <w:rtl/>
          <w:lang w:bidi="fa-IR"/>
        </w:rPr>
        <w:t>.</w:t>
      </w:r>
    </w:p>
    <w:p w:rsidR="00EF3521" w:rsidRDefault="00B325E4" w:rsidP="00237859">
      <w:pPr>
        <w:rPr>
          <w:rFonts w:asciiTheme="minorHAnsi" w:hAnsiTheme="minorHAnsi" w:cs="Calibri"/>
          <w:color w:val="000000" w:themeColor="text1"/>
          <w:sz w:val="24"/>
          <w:szCs w:val="24"/>
          <w:lang w:bidi="fa-IR"/>
        </w:rPr>
      </w:pPr>
      <w:r w:rsidRPr="00B325E4">
        <w:rPr>
          <w:rFonts w:asciiTheme="minorHAnsi" w:hAnsiTheme="minorHAnsi" w:cs="Calibri" w:hint="eastAsia"/>
          <w:color w:val="000000" w:themeColor="text1"/>
          <w:sz w:val="24"/>
          <w:szCs w:val="24"/>
          <w:rtl/>
          <w:lang w:bidi="fa-IR"/>
        </w:rPr>
        <w:t>ا</w:t>
      </w:r>
      <w:r w:rsidRPr="00B325E4">
        <w:rPr>
          <w:rFonts w:asciiTheme="minorHAnsi" w:hAnsiTheme="minorHAnsi" w:cs="Calibri" w:hint="cs"/>
          <w:color w:val="000000" w:themeColor="text1"/>
          <w:sz w:val="24"/>
          <w:szCs w:val="24"/>
          <w:rtl/>
          <w:lang w:bidi="fa-IR"/>
        </w:rPr>
        <w:t>ی</w:t>
      </w:r>
      <w:r w:rsidRPr="00B325E4">
        <w:rPr>
          <w:rFonts w:asciiTheme="minorHAnsi" w:hAnsiTheme="minorHAnsi" w:cs="Calibri" w:hint="eastAsia"/>
          <w:color w:val="000000" w:themeColor="text1"/>
          <w:sz w:val="24"/>
          <w:szCs w:val="24"/>
          <w:rtl/>
          <w:lang w:bidi="fa-IR"/>
        </w:rPr>
        <w:t>ن</w:t>
      </w:r>
      <w:r w:rsidRPr="00B325E4">
        <w:rPr>
          <w:rFonts w:asciiTheme="minorHAnsi" w:hAnsiTheme="minorHAnsi" w:cs="Calibri"/>
          <w:color w:val="000000" w:themeColor="text1"/>
          <w:sz w:val="24"/>
          <w:szCs w:val="24"/>
          <w:rtl/>
          <w:lang w:bidi="fa-IR"/>
        </w:rPr>
        <w:t xml:space="preserve"> محدود</w:t>
      </w:r>
      <w:r w:rsidRPr="00B325E4">
        <w:rPr>
          <w:rFonts w:asciiTheme="minorHAnsi" w:hAnsiTheme="minorHAnsi" w:cs="Calibri" w:hint="cs"/>
          <w:color w:val="000000" w:themeColor="text1"/>
          <w:sz w:val="24"/>
          <w:szCs w:val="24"/>
          <w:rtl/>
          <w:lang w:bidi="fa-IR"/>
        </w:rPr>
        <w:t>ی</w:t>
      </w:r>
      <w:r w:rsidRPr="00B325E4">
        <w:rPr>
          <w:rFonts w:asciiTheme="minorHAnsi" w:hAnsiTheme="minorHAnsi" w:cs="Calibri" w:hint="eastAsia"/>
          <w:color w:val="000000" w:themeColor="text1"/>
          <w:sz w:val="24"/>
          <w:szCs w:val="24"/>
          <w:rtl/>
          <w:lang w:bidi="fa-IR"/>
        </w:rPr>
        <w:t>ت</w:t>
      </w:r>
      <w:r w:rsidRPr="00B325E4">
        <w:rPr>
          <w:rFonts w:asciiTheme="minorHAnsi" w:hAnsiTheme="minorHAnsi" w:cs="Calibri"/>
          <w:color w:val="000000" w:themeColor="text1"/>
          <w:sz w:val="24"/>
          <w:szCs w:val="24"/>
          <w:rtl/>
          <w:lang w:bidi="fa-IR"/>
        </w:rPr>
        <w:t xml:space="preserve"> 12 ب</w:t>
      </w:r>
      <w:r w:rsidRPr="00B325E4">
        <w:rPr>
          <w:rFonts w:asciiTheme="minorHAnsi" w:hAnsiTheme="minorHAnsi" w:cs="Calibri" w:hint="cs"/>
          <w:color w:val="000000" w:themeColor="text1"/>
          <w:sz w:val="24"/>
          <w:szCs w:val="24"/>
          <w:rtl/>
          <w:lang w:bidi="fa-IR"/>
        </w:rPr>
        <w:t>ی</w:t>
      </w:r>
      <w:r w:rsidRPr="00B325E4">
        <w:rPr>
          <w:rFonts w:asciiTheme="minorHAnsi" w:hAnsiTheme="minorHAnsi" w:cs="Calibri" w:hint="eastAsia"/>
          <w:color w:val="000000" w:themeColor="text1"/>
          <w:sz w:val="24"/>
          <w:szCs w:val="24"/>
          <w:rtl/>
          <w:lang w:bidi="fa-IR"/>
        </w:rPr>
        <w:t>ت</w:t>
      </w:r>
      <w:r w:rsidRPr="00B325E4">
        <w:rPr>
          <w:rFonts w:asciiTheme="minorHAnsi" w:hAnsiTheme="minorHAnsi" w:cs="Calibri" w:hint="cs"/>
          <w:color w:val="000000" w:themeColor="text1"/>
          <w:sz w:val="24"/>
          <w:szCs w:val="24"/>
          <w:rtl/>
          <w:lang w:bidi="fa-IR"/>
        </w:rPr>
        <w:t>ی</w:t>
      </w:r>
      <w:r w:rsidRPr="00B325E4">
        <w:rPr>
          <w:rFonts w:asciiTheme="minorHAnsi" w:hAnsiTheme="minorHAnsi" w:cs="Calibri"/>
          <w:color w:val="000000" w:themeColor="text1"/>
          <w:sz w:val="24"/>
          <w:szCs w:val="24"/>
          <w:rtl/>
          <w:lang w:bidi="fa-IR"/>
        </w:rPr>
        <w:t xml:space="preserve"> برا</w:t>
      </w:r>
      <w:r w:rsidRPr="00B325E4">
        <w:rPr>
          <w:rFonts w:asciiTheme="minorHAnsi" w:hAnsiTheme="minorHAnsi" w:cs="Calibri" w:hint="cs"/>
          <w:color w:val="000000" w:themeColor="text1"/>
          <w:sz w:val="24"/>
          <w:szCs w:val="24"/>
          <w:rtl/>
          <w:lang w:bidi="fa-IR"/>
        </w:rPr>
        <w:t>ی</w:t>
      </w:r>
      <w:r w:rsidRPr="00B325E4">
        <w:rPr>
          <w:rFonts w:asciiTheme="minorHAnsi" w:hAnsiTheme="minorHAnsi" w:cs="Calibri"/>
          <w:color w:val="000000" w:themeColor="text1"/>
          <w:sz w:val="24"/>
          <w:szCs w:val="24"/>
          <w:rtl/>
          <w:lang w:bidi="fa-IR"/>
        </w:rPr>
        <w:t xml:space="preserve"> مقاد</w:t>
      </w:r>
      <w:r w:rsidRPr="00B325E4">
        <w:rPr>
          <w:rFonts w:asciiTheme="minorHAnsi" w:hAnsiTheme="minorHAnsi" w:cs="Calibri" w:hint="cs"/>
          <w:color w:val="000000" w:themeColor="text1"/>
          <w:sz w:val="24"/>
          <w:szCs w:val="24"/>
          <w:rtl/>
          <w:lang w:bidi="fa-IR"/>
        </w:rPr>
        <w:t>ی</w:t>
      </w:r>
      <w:r w:rsidRPr="00B325E4">
        <w:rPr>
          <w:rFonts w:asciiTheme="minorHAnsi" w:hAnsiTheme="minorHAnsi" w:cs="Calibri" w:hint="eastAsia"/>
          <w:color w:val="000000" w:themeColor="text1"/>
          <w:sz w:val="24"/>
          <w:szCs w:val="24"/>
          <w:rtl/>
          <w:lang w:bidi="fa-IR"/>
        </w:rPr>
        <w:t>ر</w:t>
      </w:r>
      <w:r w:rsidRPr="00B325E4">
        <w:rPr>
          <w:rFonts w:asciiTheme="minorHAnsi" w:hAnsiTheme="minorHAnsi" w:cs="Calibri"/>
          <w:color w:val="000000" w:themeColor="text1"/>
          <w:sz w:val="24"/>
          <w:szCs w:val="24"/>
          <w:rtl/>
          <w:lang w:bidi="fa-IR"/>
        </w:rPr>
        <w:t xml:space="preserve"> </w:t>
      </w:r>
      <w:r w:rsidRPr="00B325E4">
        <w:rPr>
          <w:rFonts w:asciiTheme="minorHAnsi" w:hAnsiTheme="minorHAnsi" w:cstheme="minorHAnsi"/>
          <w:color w:val="000000" w:themeColor="text1"/>
          <w:sz w:val="24"/>
          <w:szCs w:val="24"/>
          <w:lang w:bidi="fa-IR"/>
        </w:rPr>
        <w:t>immediate</w:t>
      </w:r>
      <w:r w:rsidRPr="00B325E4">
        <w:rPr>
          <w:rFonts w:asciiTheme="minorHAnsi" w:hAnsiTheme="minorHAnsi" w:cs="Calibri"/>
          <w:color w:val="000000" w:themeColor="text1"/>
          <w:sz w:val="24"/>
          <w:szCs w:val="24"/>
          <w:rtl/>
          <w:lang w:bidi="fa-IR"/>
        </w:rPr>
        <w:t xml:space="preserve"> در دستورات ر</w:t>
      </w:r>
      <w:r w:rsidRPr="00B325E4">
        <w:rPr>
          <w:rFonts w:asciiTheme="minorHAnsi" w:hAnsiTheme="minorHAnsi" w:cs="Calibri" w:hint="cs"/>
          <w:color w:val="000000" w:themeColor="text1"/>
          <w:sz w:val="24"/>
          <w:szCs w:val="24"/>
          <w:rtl/>
          <w:lang w:bidi="fa-IR"/>
        </w:rPr>
        <w:t>ی</w:t>
      </w:r>
      <w:r w:rsidRPr="00B325E4">
        <w:rPr>
          <w:rFonts w:asciiTheme="minorHAnsi" w:hAnsiTheme="minorHAnsi" w:cs="Calibri" w:hint="eastAsia"/>
          <w:color w:val="000000" w:themeColor="text1"/>
          <w:sz w:val="24"/>
          <w:szCs w:val="24"/>
          <w:rtl/>
          <w:lang w:bidi="fa-IR"/>
        </w:rPr>
        <w:t>اض</w:t>
      </w:r>
      <w:r w:rsidRPr="00B325E4">
        <w:rPr>
          <w:rFonts w:asciiTheme="minorHAnsi" w:hAnsiTheme="minorHAnsi" w:cs="Calibri" w:hint="cs"/>
          <w:color w:val="000000" w:themeColor="text1"/>
          <w:sz w:val="24"/>
          <w:szCs w:val="24"/>
          <w:rtl/>
          <w:lang w:bidi="fa-IR"/>
        </w:rPr>
        <w:t>ی</w:t>
      </w:r>
      <w:r w:rsidRPr="00B325E4">
        <w:rPr>
          <w:rFonts w:asciiTheme="minorHAnsi" w:hAnsiTheme="minorHAnsi" w:cs="Calibri"/>
          <w:color w:val="000000" w:themeColor="text1"/>
          <w:sz w:val="24"/>
          <w:szCs w:val="24"/>
          <w:rtl/>
          <w:lang w:bidi="fa-IR"/>
        </w:rPr>
        <w:t xml:space="preserve"> </w:t>
      </w:r>
      <w:r w:rsidRPr="00B325E4">
        <w:rPr>
          <w:rFonts w:asciiTheme="minorHAnsi" w:hAnsiTheme="minorHAnsi" w:cstheme="minorHAnsi"/>
          <w:color w:val="000000" w:themeColor="text1"/>
          <w:sz w:val="24"/>
          <w:szCs w:val="24"/>
          <w:lang w:bidi="fa-IR"/>
        </w:rPr>
        <w:t>Thumb-2</w:t>
      </w:r>
      <w:r w:rsidRPr="00B325E4">
        <w:rPr>
          <w:rFonts w:asciiTheme="minorHAnsi" w:hAnsiTheme="minorHAnsi" w:cs="Calibri"/>
          <w:color w:val="000000" w:themeColor="text1"/>
          <w:sz w:val="24"/>
          <w:szCs w:val="24"/>
          <w:rtl/>
          <w:lang w:bidi="fa-IR"/>
        </w:rPr>
        <w:t xml:space="preserve"> به منظور کاهش اندازه کد و به</w:t>
      </w:r>
      <w:r w:rsidRPr="00B325E4">
        <w:rPr>
          <w:rFonts w:asciiTheme="minorHAnsi" w:hAnsiTheme="minorHAnsi" w:cs="Calibri" w:hint="cs"/>
          <w:color w:val="000000" w:themeColor="text1"/>
          <w:sz w:val="24"/>
          <w:szCs w:val="24"/>
          <w:rtl/>
          <w:lang w:bidi="fa-IR"/>
        </w:rPr>
        <w:t>ی</w:t>
      </w:r>
      <w:r w:rsidRPr="00B325E4">
        <w:rPr>
          <w:rFonts w:asciiTheme="minorHAnsi" w:hAnsiTheme="minorHAnsi" w:cs="Calibri" w:hint="eastAsia"/>
          <w:color w:val="000000" w:themeColor="text1"/>
          <w:sz w:val="24"/>
          <w:szCs w:val="24"/>
          <w:rtl/>
          <w:lang w:bidi="fa-IR"/>
        </w:rPr>
        <w:t>نه</w:t>
      </w:r>
      <w:r w:rsidRPr="00B325E4">
        <w:rPr>
          <w:rFonts w:asciiTheme="minorHAnsi" w:hAnsiTheme="minorHAnsi" w:cs="Calibri"/>
          <w:color w:val="000000" w:themeColor="text1"/>
          <w:sz w:val="24"/>
          <w:szCs w:val="24"/>
          <w:rtl/>
          <w:lang w:bidi="fa-IR"/>
        </w:rPr>
        <w:t xml:space="preserve"> ساز</w:t>
      </w:r>
      <w:r w:rsidRPr="00B325E4">
        <w:rPr>
          <w:rFonts w:asciiTheme="minorHAnsi" w:hAnsiTheme="minorHAnsi" w:cs="Calibri" w:hint="cs"/>
          <w:color w:val="000000" w:themeColor="text1"/>
          <w:sz w:val="24"/>
          <w:szCs w:val="24"/>
          <w:rtl/>
          <w:lang w:bidi="fa-IR"/>
        </w:rPr>
        <w:t>ی</w:t>
      </w:r>
      <w:r w:rsidRPr="00B325E4">
        <w:rPr>
          <w:rFonts w:asciiTheme="minorHAnsi" w:hAnsiTheme="minorHAnsi" w:cs="Calibri"/>
          <w:color w:val="000000" w:themeColor="text1"/>
          <w:sz w:val="24"/>
          <w:szCs w:val="24"/>
          <w:rtl/>
          <w:lang w:bidi="fa-IR"/>
        </w:rPr>
        <w:t xml:space="preserve"> اجرا</w:t>
      </w:r>
      <w:r w:rsidRPr="00B325E4">
        <w:rPr>
          <w:rFonts w:asciiTheme="minorHAnsi" w:hAnsiTheme="minorHAnsi" w:cs="Calibri" w:hint="cs"/>
          <w:color w:val="000000" w:themeColor="text1"/>
          <w:sz w:val="24"/>
          <w:szCs w:val="24"/>
          <w:rtl/>
          <w:lang w:bidi="fa-IR"/>
        </w:rPr>
        <w:t>ی</w:t>
      </w:r>
      <w:r w:rsidRPr="00B325E4">
        <w:rPr>
          <w:rFonts w:asciiTheme="minorHAnsi" w:hAnsiTheme="minorHAnsi" w:cs="Calibri"/>
          <w:color w:val="000000" w:themeColor="text1"/>
          <w:sz w:val="24"/>
          <w:szCs w:val="24"/>
          <w:rtl/>
          <w:lang w:bidi="fa-IR"/>
        </w:rPr>
        <w:t xml:space="preserve"> برنامه در پردازنده ها</w:t>
      </w:r>
      <w:r w:rsidRPr="00B325E4">
        <w:rPr>
          <w:rFonts w:asciiTheme="minorHAnsi" w:hAnsiTheme="minorHAnsi" w:cs="Calibri" w:hint="cs"/>
          <w:color w:val="000000" w:themeColor="text1"/>
          <w:sz w:val="24"/>
          <w:szCs w:val="24"/>
          <w:rtl/>
          <w:lang w:bidi="fa-IR"/>
        </w:rPr>
        <w:t>ی</w:t>
      </w:r>
      <w:r w:rsidRPr="00B325E4">
        <w:rPr>
          <w:rFonts w:asciiTheme="minorHAnsi" w:hAnsiTheme="minorHAnsi" w:cs="Calibri"/>
          <w:color w:val="000000" w:themeColor="text1"/>
          <w:sz w:val="24"/>
          <w:szCs w:val="24"/>
          <w:rtl/>
          <w:lang w:bidi="fa-IR"/>
        </w:rPr>
        <w:t xml:space="preserve"> </w:t>
      </w:r>
      <w:r w:rsidRPr="00B325E4">
        <w:rPr>
          <w:rFonts w:asciiTheme="minorHAnsi" w:hAnsiTheme="minorHAnsi" w:cstheme="minorHAnsi"/>
          <w:color w:val="000000" w:themeColor="text1"/>
          <w:sz w:val="24"/>
          <w:szCs w:val="24"/>
          <w:lang w:bidi="fa-IR"/>
        </w:rPr>
        <w:t>ARM</w:t>
      </w:r>
      <w:r w:rsidRPr="00B325E4">
        <w:rPr>
          <w:rFonts w:asciiTheme="minorHAnsi" w:hAnsiTheme="minorHAnsi" w:cs="Calibri"/>
          <w:color w:val="000000" w:themeColor="text1"/>
          <w:sz w:val="24"/>
          <w:szCs w:val="24"/>
          <w:rtl/>
          <w:lang w:bidi="fa-IR"/>
        </w:rPr>
        <w:t xml:space="preserve"> اعمال شده است.</w:t>
      </w:r>
    </w:p>
    <w:p w:rsidR="00045BAD" w:rsidRDefault="00045BAD" w:rsidP="00237859">
      <w:pPr>
        <w:rPr>
          <w:rFonts w:asciiTheme="minorHAnsi" w:hAnsiTheme="minorHAnsi" w:cs="Calibri"/>
          <w:color w:val="000000" w:themeColor="text1"/>
          <w:sz w:val="24"/>
          <w:szCs w:val="24"/>
          <w:rtl/>
          <w:lang w:bidi="fa-IR"/>
        </w:rPr>
      </w:pPr>
      <w:r>
        <w:rPr>
          <w:rFonts w:asciiTheme="minorHAnsi" w:hAnsiTheme="minorHAnsi" w:cs="Calibri" w:hint="cs"/>
          <w:color w:val="000000" w:themeColor="text1"/>
          <w:sz w:val="24"/>
          <w:szCs w:val="24"/>
          <w:rtl/>
          <w:lang w:bidi="fa-IR"/>
        </w:rPr>
        <w:lastRenderedPageBreak/>
        <w:t>پیاده سازی کد:</w:t>
      </w:r>
    </w:p>
    <w:p w:rsidR="004F2B28" w:rsidRDefault="00045BAD" w:rsidP="00237859">
      <w:pPr>
        <w:rPr>
          <w:rFonts w:asciiTheme="minorHAnsi" w:hAnsiTheme="minorHAnsi" w:cs="Calibri"/>
          <w:color w:val="000000" w:themeColor="text1"/>
          <w:sz w:val="24"/>
          <w:szCs w:val="24"/>
          <w:rtl/>
          <w:lang w:bidi="fa-IR"/>
        </w:rPr>
      </w:pPr>
      <w:r>
        <w:rPr>
          <w:rFonts w:asciiTheme="minorHAnsi" w:hAnsiTheme="minorHAnsi" w:cs="Calibri" w:hint="cs"/>
          <w:color w:val="000000" w:themeColor="text1"/>
          <w:sz w:val="24"/>
          <w:szCs w:val="24"/>
          <w:rtl/>
          <w:lang w:bidi="fa-IR"/>
        </w:rPr>
        <w:t>برای یافتن عدد پ</w:t>
      </w:r>
      <w:r w:rsidR="004F2B28">
        <w:rPr>
          <w:rFonts w:asciiTheme="minorHAnsi" w:hAnsiTheme="minorHAnsi" w:cs="Calibri" w:hint="cs"/>
          <w:color w:val="000000" w:themeColor="text1"/>
          <w:sz w:val="24"/>
          <w:szCs w:val="24"/>
          <w:rtl/>
          <w:lang w:bidi="fa-IR"/>
        </w:rPr>
        <w:t>الیندورم بصورت زیر عمل می کنیم.</w:t>
      </w:r>
    </w:p>
    <w:p w:rsidR="00573B8A" w:rsidRDefault="00AB38DE" w:rsidP="00237859">
      <w:pPr>
        <w:rPr>
          <w:rFonts w:asciiTheme="minorHAnsi" w:hAnsiTheme="minorHAnsi" w:cs="Calibri"/>
          <w:color w:val="000000" w:themeColor="text1"/>
          <w:sz w:val="24"/>
          <w:szCs w:val="24"/>
          <w:rtl/>
          <w:lang w:bidi="fa-IR"/>
        </w:rPr>
      </w:pPr>
      <w:r>
        <w:rPr>
          <w:rFonts w:asciiTheme="minorHAnsi" w:hAnsiTheme="minorHAnsi" w:cs="Calibri" w:hint="cs"/>
          <w:color w:val="000000" w:themeColor="text1"/>
          <w:sz w:val="24"/>
          <w:szCs w:val="24"/>
          <w:rtl/>
          <w:lang w:bidi="fa-IR"/>
        </w:rPr>
        <w:t xml:space="preserve">عدد مورد نظر </w:t>
      </w:r>
      <w:r w:rsidR="00573B8A">
        <w:rPr>
          <w:rFonts w:asciiTheme="minorHAnsi" w:hAnsiTheme="minorHAnsi" w:cs="Calibri" w:hint="cs"/>
          <w:color w:val="000000" w:themeColor="text1"/>
          <w:sz w:val="24"/>
          <w:szCs w:val="24"/>
          <w:rtl/>
          <w:lang w:bidi="fa-IR"/>
        </w:rPr>
        <w:t xml:space="preserve">را </w:t>
      </w:r>
      <w:r>
        <w:rPr>
          <w:rFonts w:asciiTheme="minorHAnsi" w:hAnsiTheme="minorHAnsi" w:cs="Calibri" w:hint="cs"/>
          <w:color w:val="000000" w:themeColor="text1"/>
          <w:sz w:val="24"/>
          <w:szCs w:val="24"/>
          <w:rtl/>
          <w:lang w:bidi="fa-IR"/>
        </w:rPr>
        <w:t>توی یکی از رجیستر ها کاپی</w:t>
      </w:r>
      <w:r w:rsidR="00573B8A">
        <w:rPr>
          <w:rFonts w:asciiTheme="minorHAnsi" w:hAnsiTheme="minorHAnsi" w:cs="Calibri" w:hint="cs"/>
          <w:color w:val="000000" w:themeColor="text1"/>
          <w:sz w:val="24"/>
          <w:szCs w:val="24"/>
          <w:rtl/>
          <w:lang w:bidi="fa-IR"/>
        </w:rPr>
        <w:t xml:space="preserve"> کرده و</w:t>
      </w:r>
      <w:r>
        <w:rPr>
          <w:rFonts w:asciiTheme="minorHAnsi" w:hAnsiTheme="minorHAnsi" w:cs="Calibri" w:hint="cs"/>
          <w:color w:val="000000" w:themeColor="text1"/>
          <w:sz w:val="24"/>
          <w:szCs w:val="24"/>
          <w:rtl/>
          <w:lang w:bidi="fa-IR"/>
        </w:rPr>
        <w:t xml:space="preserve"> معکوس آنر </w:t>
      </w:r>
      <w:r w:rsidR="00573B8A">
        <w:rPr>
          <w:rFonts w:asciiTheme="minorHAnsi" w:hAnsiTheme="minorHAnsi" w:cs="Calibri" w:hint="cs"/>
          <w:color w:val="000000" w:themeColor="text1"/>
          <w:sz w:val="24"/>
          <w:szCs w:val="24"/>
          <w:rtl/>
          <w:lang w:bidi="fa-IR"/>
        </w:rPr>
        <w:t>حساب</w:t>
      </w:r>
      <w:r>
        <w:rPr>
          <w:rFonts w:asciiTheme="minorHAnsi" w:hAnsiTheme="minorHAnsi" w:cs="Calibri" w:hint="cs"/>
          <w:color w:val="000000" w:themeColor="text1"/>
          <w:sz w:val="24"/>
          <w:szCs w:val="24"/>
          <w:rtl/>
          <w:lang w:bidi="fa-IR"/>
        </w:rPr>
        <w:t xml:space="preserve"> می کنیم </w:t>
      </w:r>
      <w:r w:rsidR="00573B8A">
        <w:rPr>
          <w:rFonts w:asciiTheme="minorHAnsi" w:hAnsiTheme="minorHAnsi" w:cs="Calibri" w:hint="cs"/>
          <w:color w:val="000000" w:themeColor="text1"/>
          <w:sz w:val="24"/>
          <w:szCs w:val="24"/>
          <w:rtl/>
          <w:lang w:bidi="fa-IR"/>
        </w:rPr>
        <w:t>و بعدا عدد را با معکوس آن مقایسه می کنیم در صورتیکه مساوی باشد عدد مورد نظر پالیندروم است بعد عدد اول را برسی می کنیم اگر نباشد یک رو بهش اضافه کرده دوباره همین مرحله انجام میدهیم</w:t>
      </w:r>
      <w:r w:rsidR="004E2841">
        <w:rPr>
          <w:rFonts w:asciiTheme="minorHAnsi" w:hAnsiTheme="minorHAnsi" w:cs="Calibri" w:hint="cs"/>
          <w:color w:val="000000" w:themeColor="text1"/>
          <w:sz w:val="24"/>
          <w:szCs w:val="24"/>
          <w:rtl/>
          <w:lang w:bidi="fa-IR"/>
        </w:rPr>
        <w:t>.</w:t>
      </w:r>
    </w:p>
    <w:p w:rsidR="004E2841" w:rsidRDefault="004E2841" w:rsidP="00237859">
      <w:pPr>
        <w:rPr>
          <w:rFonts w:asciiTheme="minorHAnsi" w:hAnsiTheme="minorHAnsi" w:cs="Calibri"/>
          <w:color w:val="000000" w:themeColor="text1"/>
          <w:sz w:val="24"/>
          <w:szCs w:val="24"/>
          <w:rtl/>
          <w:lang w:bidi="fa-IR"/>
        </w:rPr>
      </w:pPr>
      <w:r>
        <w:rPr>
          <w:rFonts w:asciiTheme="minorHAnsi" w:hAnsiTheme="minorHAnsi" w:cs="Calibri" w:hint="cs"/>
          <w:color w:val="000000" w:themeColor="text1"/>
          <w:sz w:val="24"/>
          <w:szCs w:val="24"/>
          <w:rtl/>
          <w:lang w:bidi="fa-IR"/>
        </w:rPr>
        <w:t xml:space="preserve">برای برسی کردن عدد اول، عدد را از رنج </w:t>
      </w:r>
      <w:r>
        <w:rPr>
          <w:rFonts w:asciiTheme="minorHAnsi" w:hAnsiTheme="minorHAnsi" w:cs="Calibri"/>
          <w:color w:val="000000" w:themeColor="text1"/>
          <w:sz w:val="24"/>
          <w:szCs w:val="24"/>
          <w:lang w:bidi="fa-IR"/>
        </w:rPr>
        <w:t>(n-1, 2)</w:t>
      </w:r>
      <w:r>
        <w:rPr>
          <w:rFonts w:asciiTheme="minorHAnsi" w:hAnsiTheme="minorHAnsi" w:cs="Calibri" w:hint="cs"/>
          <w:color w:val="000000" w:themeColor="text1"/>
          <w:sz w:val="24"/>
          <w:szCs w:val="24"/>
          <w:rtl/>
          <w:lang w:bidi="fa-IR"/>
        </w:rPr>
        <w:t xml:space="preserve"> درصورتیکه باقیمانده صفر شود عدد اول نیست باقیمانده صفر نشد در این رنج, عدد مورد نظر اول است این را توی آرایه ذخیر میکنیم.</w:t>
      </w:r>
    </w:p>
    <w:p w:rsidR="004E2841" w:rsidRPr="00237859" w:rsidRDefault="004E2841" w:rsidP="00237859">
      <w:pPr>
        <w:rPr>
          <w:rFonts w:asciiTheme="majorHAnsi" w:hAnsiTheme="majorHAnsi" w:cstheme="majorHAnsi"/>
          <w:b/>
          <w:bCs/>
          <w:i/>
          <w:iCs/>
          <w:color w:val="00B050"/>
          <w:sz w:val="24"/>
          <w:szCs w:val="24"/>
          <w:rtl/>
          <w:lang w:bidi="fa-IR"/>
        </w:rPr>
      </w:pPr>
      <w:r w:rsidRPr="00237859">
        <w:rPr>
          <w:rFonts w:asciiTheme="majorHAnsi" w:hAnsiTheme="majorHAnsi" w:cstheme="majorHAnsi" w:hint="eastAsia"/>
          <w:b/>
          <w:bCs/>
          <w:i/>
          <w:iCs/>
          <w:color w:val="00B050"/>
          <w:sz w:val="24"/>
          <w:szCs w:val="24"/>
          <w:rtl/>
          <w:lang w:bidi="fa-IR"/>
        </w:rPr>
        <w:t>کد</w:t>
      </w:r>
      <w:r w:rsidRPr="00237859">
        <w:rPr>
          <w:rFonts w:asciiTheme="majorHAnsi" w:hAnsiTheme="majorHAnsi" w:cstheme="majorHAnsi"/>
          <w:b/>
          <w:bCs/>
          <w:i/>
          <w:iCs/>
          <w:color w:val="00B050"/>
          <w:sz w:val="24"/>
          <w:szCs w:val="24"/>
          <w:rtl/>
          <w:lang w:bidi="fa-IR"/>
        </w:rPr>
        <w:t xml:space="preserve"> را به </w:t>
      </w:r>
      <w:r w:rsidRPr="00237859">
        <w:rPr>
          <w:rFonts w:asciiTheme="majorHAnsi" w:hAnsiTheme="majorHAnsi" w:cstheme="majorHAnsi" w:hint="eastAsia"/>
          <w:b/>
          <w:bCs/>
          <w:i/>
          <w:iCs/>
          <w:color w:val="00B050"/>
          <w:sz w:val="24"/>
          <w:szCs w:val="24"/>
          <w:rtl/>
          <w:lang w:bidi="fa-IR"/>
        </w:rPr>
        <w:t>اسم</w:t>
      </w:r>
      <w:r w:rsidRPr="00237859">
        <w:rPr>
          <w:rFonts w:asciiTheme="majorHAnsi" w:hAnsiTheme="majorHAnsi" w:cstheme="majorHAnsi"/>
          <w:b/>
          <w:bCs/>
          <w:i/>
          <w:iCs/>
          <w:color w:val="00B050"/>
          <w:sz w:val="24"/>
          <w:szCs w:val="24"/>
          <w:rtl/>
          <w:lang w:bidi="fa-IR"/>
        </w:rPr>
        <w:t xml:space="preserve"> </w:t>
      </w:r>
      <w:r w:rsidRPr="00237859">
        <w:rPr>
          <w:rFonts w:asciiTheme="majorHAnsi" w:hAnsiTheme="majorHAnsi" w:cstheme="majorHAnsi"/>
          <w:b/>
          <w:bCs/>
          <w:i/>
          <w:iCs/>
          <w:color w:val="00B050"/>
          <w:sz w:val="24"/>
          <w:szCs w:val="24"/>
          <w:lang w:bidi="fa-IR"/>
        </w:rPr>
        <w:t xml:space="preserve">   </w:t>
      </w:r>
      <w:proofErr w:type="spellStart"/>
      <w:r w:rsidRPr="00237859">
        <w:rPr>
          <w:rFonts w:asciiTheme="majorHAnsi" w:hAnsiTheme="majorHAnsi" w:cstheme="majorHAnsi"/>
          <w:b/>
          <w:bCs/>
          <w:i/>
          <w:iCs/>
          <w:color w:val="00B050"/>
          <w:sz w:val="24"/>
          <w:szCs w:val="24"/>
          <w:lang w:bidi="fa-IR"/>
        </w:rPr>
        <w:t>find_PlandromAndPraim_Num.s</w:t>
      </w:r>
      <w:proofErr w:type="spellEnd"/>
      <w:r w:rsidRPr="00237859">
        <w:rPr>
          <w:rFonts w:asciiTheme="majorHAnsi" w:hAnsiTheme="majorHAnsi" w:cstheme="majorHAnsi" w:hint="eastAsia"/>
          <w:b/>
          <w:bCs/>
          <w:i/>
          <w:iCs/>
          <w:color w:val="00B050"/>
          <w:sz w:val="24"/>
          <w:szCs w:val="24"/>
          <w:rtl/>
          <w:lang w:bidi="fa-IR"/>
        </w:rPr>
        <w:t>م</w:t>
      </w:r>
      <w:r w:rsidRPr="00237859">
        <w:rPr>
          <w:rFonts w:asciiTheme="majorHAnsi" w:hAnsiTheme="majorHAnsi" w:cstheme="majorHAnsi" w:hint="cs"/>
          <w:b/>
          <w:bCs/>
          <w:i/>
          <w:iCs/>
          <w:color w:val="00B050"/>
          <w:sz w:val="24"/>
          <w:szCs w:val="24"/>
          <w:rtl/>
          <w:lang w:bidi="fa-IR"/>
        </w:rPr>
        <w:t>ی</w:t>
      </w:r>
      <w:r w:rsidRPr="00237859">
        <w:rPr>
          <w:rFonts w:asciiTheme="majorHAnsi" w:hAnsiTheme="majorHAnsi" w:cstheme="majorHAnsi"/>
          <w:b/>
          <w:bCs/>
          <w:i/>
          <w:iCs/>
          <w:color w:val="00B050"/>
          <w:sz w:val="24"/>
          <w:szCs w:val="24"/>
          <w:rtl/>
          <w:lang w:bidi="fa-IR"/>
        </w:rPr>
        <w:t xml:space="preserve"> توان</w:t>
      </w:r>
      <w:r w:rsidRPr="00237859">
        <w:rPr>
          <w:rFonts w:asciiTheme="majorHAnsi" w:hAnsiTheme="majorHAnsi" w:cstheme="majorHAnsi" w:hint="cs"/>
          <w:b/>
          <w:bCs/>
          <w:i/>
          <w:iCs/>
          <w:color w:val="00B050"/>
          <w:sz w:val="24"/>
          <w:szCs w:val="24"/>
          <w:rtl/>
          <w:lang w:bidi="fa-IR"/>
        </w:rPr>
        <w:t>ی</w:t>
      </w:r>
      <w:r w:rsidRPr="00237859">
        <w:rPr>
          <w:rFonts w:asciiTheme="majorHAnsi" w:hAnsiTheme="majorHAnsi" w:cstheme="majorHAnsi" w:hint="eastAsia"/>
          <w:b/>
          <w:bCs/>
          <w:i/>
          <w:iCs/>
          <w:color w:val="00B050"/>
          <w:sz w:val="24"/>
          <w:szCs w:val="24"/>
          <w:rtl/>
          <w:lang w:bidi="fa-IR"/>
        </w:rPr>
        <w:t>د</w:t>
      </w:r>
      <w:r w:rsidRPr="00237859">
        <w:rPr>
          <w:rFonts w:asciiTheme="majorHAnsi" w:hAnsiTheme="majorHAnsi" w:cstheme="majorHAnsi"/>
          <w:b/>
          <w:bCs/>
          <w:i/>
          <w:iCs/>
          <w:color w:val="00B050"/>
          <w:sz w:val="24"/>
          <w:szCs w:val="24"/>
          <w:rtl/>
          <w:lang w:bidi="fa-IR"/>
        </w:rPr>
        <w:t xml:space="preserve"> مشاهد </w:t>
      </w:r>
      <w:r w:rsidRPr="00237859">
        <w:rPr>
          <w:rFonts w:asciiTheme="majorHAnsi" w:hAnsiTheme="majorHAnsi" w:cstheme="majorHAnsi" w:hint="eastAsia"/>
          <w:b/>
          <w:bCs/>
          <w:i/>
          <w:iCs/>
          <w:color w:val="00B050"/>
          <w:sz w:val="24"/>
          <w:szCs w:val="24"/>
          <w:rtl/>
          <w:lang w:bidi="fa-IR"/>
        </w:rPr>
        <w:t>کن</w:t>
      </w:r>
      <w:r w:rsidRPr="00237859">
        <w:rPr>
          <w:rFonts w:asciiTheme="majorHAnsi" w:hAnsiTheme="majorHAnsi" w:cstheme="majorHAnsi" w:hint="cs"/>
          <w:b/>
          <w:bCs/>
          <w:i/>
          <w:iCs/>
          <w:color w:val="00B050"/>
          <w:sz w:val="24"/>
          <w:szCs w:val="24"/>
          <w:rtl/>
          <w:lang w:bidi="fa-IR"/>
        </w:rPr>
        <w:t>ی</w:t>
      </w:r>
      <w:r w:rsidRPr="00237859">
        <w:rPr>
          <w:rFonts w:asciiTheme="majorHAnsi" w:hAnsiTheme="majorHAnsi" w:cstheme="majorHAnsi" w:hint="eastAsia"/>
          <w:b/>
          <w:bCs/>
          <w:i/>
          <w:iCs/>
          <w:color w:val="00B050"/>
          <w:sz w:val="24"/>
          <w:szCs w:val="24"/>
          <w:rtl/>
          <w:lang w:bidi="fa-IR"/>
        </w:rPr>
        <w:t>د</w:t>
      </w:r>
      <w:r w:rsidRPr="00237859">
        <w:rPr>
          <w:rFonts w:asciiTheme="majorHAnsi" w:hAnsiTheme="majorHAnsi" w:cstheme="majorHAnsi"/>
          <w:b/>
          <w:bCs/>
          <w:i/>
          <w:iCs/>
          <w:color w:val="00B050"/>
          <w:sz w:val="24"/>
          <w:szCs w:val="24"/>
          <w:rtl/>
          <w:lang w:bidi="fa-IR"/>
        </w:rPr>
        <w:t xml:space="preserve"> . </w:t>
      </w:r>
    </w:p>
    <w:p w:rsidR="004E2841" w:rsidRPr="00237859" w:rsidRDefault="004E2841" w:rsidP="00237859">
      <w:pPr>
        <w:rPr>
          <w:rFonts w:asciiTheme="majorHAnsi" w:hAnsiTheme="majorHAnsi" w:cstheme="majorHAnsi"/>
          <w:b/>
          <w:bCs/>
          <w:i/>
          <w:iCs/>
          <w:color w:val="00B050"/>
          <w:sz w:val="24"/>
          <w:szCs w:val="24"/>
          <w:rtl/>
          <w:lang w:bidi="fa-IR"/>
        </w:rPr>
      </w:pPr>
      <w:r w:rsidRPr="00237859">
        <w:rPr>
          <w:rFonts w:asciiTheme="majorHAnsi" w:hAnsiTheme="majorHAnsi" w:cstheme="majorHAnsi" w:hint="eastAsia"/>
          <w:b/>
          <w:bCs/>
          <w:i/>
          <w:iCs/>
          <w:color w:val="00B050"/>
          <w:sz w:val="24"/>
          <w:szCs w:val="24"/>
          <w:rtl/>
          <w:lang w:bidi="fa-IR"/>
        </w:rPr>
        <w:t>کد</w:t>
      </w:r>
      <w:r w:rsidRPr="00237859">
        <w:rPr>
          <w:rFonts w:asciiTheme="majorHAnsi" w:hAnsiTheme="majorHAnsi" w:cstheme="majorHAnsi"/>
          <w:b/>
          <w:bCs/>
          <w:i/>
          <w:iCs/>
          <w:color w:val="00B050"/>
          <w:sz w:val="24"/>
          <w:szCs w:val="24"/>
          <w:rtl/>
          <w:lang w:bidi="fa-IR"/>
        </w:rPr>
        <w:t xml:space="preserve"> </w:t>
      </w:r>
      <w:r w:rsidRPr="00237859">
        <w:rPr>
          <w:rFonts w:asciiTheme="majorHAnsi" w:hAnsiTheme="majorHAnsi" w:cstheme="majorHAnsi" w:hint="eastAsia"/>
          <w:b/>
          <w:bCs/>
          <w:i/>
          <w:iCs/>
          <w:color w:val="00B050"/>
          <w:sz w:val="24"/>
          <w:szCs w:val="24"/>
          <w:rtl/>
          <w:lang w:bidi="fa-IR"/>
        </w:rPr>
        <w:t>بصورت</w:t>
      </w:r>
      <w:r w:rsidRPr="00237859">
        <w:rPr>
          <w:rFonts w:asciiTheme="majorHAnsi" w:hAnsiTheme="majorHAnsi" w:cstheme="majorHAnsi"/>
          <w:b/>
          <w:bCs/>
          <w:i/>
          <w:iCs/>
          <w:color w:val="00B050"/>
          <w:sz w:val="24"/>
          <w:szCs w:val="24"/>
          <w:rtl/>
          <w:lang w:bidi="fa-IR"/>
        </w:rPr>
        <w:t xml:space="preserve"> </w:t>
      </w:r>
      <w:r w:rsidRPr="00237859">
        <w:rPr>
          <w:rFonts w:asciiTheme="majorHAnsi" w:hAnsiTheme="majorHAnsi" w:cstheme="majorHAnsi" w:hint="eastAsia"/>
          <w:b/>
          <w:bCs/>
          <w:i/>
          <w:iCs/>
          <w:color w:val="00B050"/>
          <w:sz w:val="24"/>
          <w:szCs w:val="24"/>
          <w:rtl/>
          <w:lang w:bidi="fa-IR"/>
        </w:rPr>
        <w:t>درست</w:t>
      </w:r>
      <w:r w:rsidRPr="00237859">
        <w:rPr>
          <w:rFonts w:asciiTheme="majorHAnsi" w:hAnsiTheme="majorHAnsi" w:cstheme="majorHAnsi"/>
          <w:b/>
          <w:bCs/>
          <w:i/>
          <w:iCs/>
          <w:color w:val="00B050"/>
          <w:sz w:val="24"/>
          <w:szCs w:val="24"/>
          <w:rtl/>
          <w:lang w:bidi="fa-IR"/>
        </w:rPr>
        <w:t xml:space="preserve"> </w:t>
      </w:r>
      <w:r w:rsidRPr="00237859">
        <w:rPr>
          <w:rFonts w:asciiTheme="majorHAnsi" w:hAnsiTheme="majorHAnsi" w:cstheme="majorHAnsi" w:hint="eastAsia"/>
          <w:b/>
          <w:bCs/>
          <w:i/>
          <w:iCs/>
          <w:color w:val="00B050"/>
          <w:sz w:val="24"/>
          <w:szCs w:val="24"/>
          <w:rtl/>
          <w:lang w:bidi="fa-IR"/>
        </w:rPr>
        <w:t>کمنت</w:t>
      </w:r>
      <w:r w:rsidRPr="00237859">
        <w:rPr>
          <w:rFonts w:asciiTheme="majorHAnsi" w:hAnsiTheme="majorHAnsi" w:cstheme="majorHAnsi"/>
          <w:b/>
          <w:bCs/>
          <w:i/>
          <w:iCs/>
          <w:color w:val="00B050"/>
          <w:sz w:val="24"/>
          <w:szCs w:val="24"/>
          <w:rtl/>
          <w:lang w:bidi="fa-IR"/>
        </w:rPr>
        <w:t xml:space="preserve"> </w:t>
      </w:r>
      <w:r w:rsidRPr="00237859">
        <w:rPr>
          <w:rFonts w:asciiTheme="majorHAnsi" w:hAnsiTheme="majorHAnsi" w:cstheme="majorHAnsi" w:hint="eastAsia"/>
          <w:b/>
          <w:bCs/>
          <w:i/>
          <w:iCs/>
          <w:color w:val="00B050"/>
          <w:sz w:val="24"/>
          <w:szCs w:val="24"/>
          <w:rtl/>
          <w:lang w:bidi="fa-IR"/>
        </w:rPr>
        <w:t>گذار</w:t>
      </w:r>
      <w:r w:rsidRPr="00237859">
        <w:rPr>
          <w:rFonts w:asciiTheme="majorHAnsi" w:hAnsiTheme="majorHAnsi" w:cstheme="majorHAnsi" w:hint="cs"/>
          <w:b/>
          <w:bCs/>
          <w:i/>
          <w:iCs/>
          <w:color w:val="00B050"/>
          <w:sz w:val="24"/>
          <w:szCs w:val="24"/>
          <w:rtl/>
          <w:lang w:bidi="fa-IR"/>
        </w:rPr>
        <w:t>ی</w:t>
      </w:r>
      <w:r w:rsidRPr="00237859">
        <w:rPr>
          <w:rFonts w:asciiTheme="majorHAnsi" w:hAnsiTheme="majorHAnsi" w:cstheme="majorHAnsi"/>
          <w:b/>
          <w:bCs/>
          <w:i/>
          <w:iCs/>
          <w:color w:val="00B050"/>
          <w:sz w:val="24"/>
          <w:szCs w:val="24"/>
          <w:rtl/>
          <w:lang w:bidi="fa-IR"/>
        </w:rPr>
        <w:t xml:space="preserve"> </w:t>
      </w:r>
      <w:r w:rsidRPr="00237859">
        <w:rPr>
          <w:rFonts w:asciiTheme="majorHAnsi" w:hAnsiTheme="majorHAnsi" w:cstheme="majorHAnsi" w:hint="eastAsia"/>
          <w:b/>
          <w:bCs/>
          <w:i/>
          <w:iCs/>
          <w:color w:val="00B050"/>
          <w:sz w:val="24"/>
          <w:szCs w:val="24"/>
          <w:rtl/>
          <w:lang w:bidi="fa-IR"/>
        </w:rPr>
        <w:t>شده</w:t>
      </w:r>
      <w:r w:rsidRPr="00237859">
        <w:rPr>
          <w:rFonts w:asciiTheme="majorHAnsi" w:hAnsiTheme="majorHAnsi" w:cstheme="majorHAnsi"/>
          <w:b/>
          <w:bCs/>
          <w:i/>
          <w:iCs/>
          <w:color w:val="00B050"/>
          <w:sz w:val="24"/>
          <w:szCs w:val="24"/>
          <w:rtl/>
          <w:lang w:bidi="fa-IR"/>
        </w:rPr>
        <w:t xml:space="preserve"> </w:t>
      </w:r>
      <w:r w:rsidRPr="00237859">
        <w:rPr>
          <w:rFonts w:asciiTheme="majorHAnsi" w:hAnsiTheme="majorHAnsi" w:cstheme="majorHAnsi" w:hint="eastAsia"/>
          <w:b/>
          <w:bCs/>
          <w:i/>
          <w:iCs/>
          <w:color w:val="00B050"/>
          <w:sz w:val="24"/>
          <w:szCs w:val="24"/>
          <w:rtl/>
          <w:lang w:bidi="fa-IR"/>
        </w:rPr>
        <w:t>است</w:t>
      </w:r>
      <w:r w:rsidRPr="00237859">
        <w:rPr>
          <w:rFonts w:asciiTheme="majorHAnsi" w:hAnsiTheme="majorHAnsi" w:cstheme="majorHAnsi"/>
          <w:b/>
          <w:bCs/>
          <w:i/>
          <w:iCs/>
          <w:color w:val="00B050"/>
          <w:sz w:val="24"/>
          <w:szCs w:val="24"/>
          <w:rtl/>
          <w:lang w:bidi="fa-IR"/>
        </w:rPr>
        <w:t>.</w:t>
      </w:r>
    </w:p>
    <w:p w:rsidR="004E2841" w:rsidRPr="00237859" w:rsidRDefault="00A16780" w:rsidP="00237859">
      <w:pPr>
        <w:rPr>
          <w:rFonts w:asciiTheme="minorHAnsi" w:hAnsiTheme="minorHAnsi" w:cs="Calibri"/>
          <w:b/>
          <w:bCs/>
          <w:color w:val="FF0000"/>
          <w:sz w:val="24"/>
          <w:szCs w:val="24"/>
          <w:rtl/>
          <w:lang w:bidi="fa-IR"/>
        </w:rPr>
      </w:pPr>
      <w:r>
        <w:rPr>
          <w:rFonts w:asciiTheme="minorHAnsi" w:hAnsiTheme="minorHAnsi" w:cs="Calibri" w:hint="cs"/>
          <w:b/>
          <w:bCs/>
          <w:noProof/>
          <w:color w:val="FF0000"/>
          <w:sz w:val="24"/>
          <w:szCs w:val="24"/>
          <w:rtl/>
        </w:rPr>
        <mc:AlternateContent>
          <mc:Choice Requires="wps">
            <w:drawing>
              <wp:anchor distT="0" distB="0" distL="114300" distR="114300" simplePos="0" relativeHeight="251660288" behindDoc="0" locked="0" layoutInCell="1" allowOverlap="1" wp14:anchorId="2A17F847" wp14:editId="749C9794">
                <wp:simplePos x="0" y="0"/>
                <wp:positionH relativeFrom="column">
                  <wp:posOffset>3733790</wp:posOffset>
                </wp:positionH>
                <wp:positionV relativeFrom="paragraph">
                  <wp:posOffset>270519</wp:posOffset>
                </wp:positionV>
                <wp:extent cx="1617260" cy="307075"/>
                <wp:effectExtent l="0" t="0" r="21590" b="17145"/>
                <wp:wrapNone/>
                <wp:docPr id="3" name="Text Box 3"/>
                <wp:cNvGraphicFramePr/>
                <a:graphic xmlns:a="http://schemas.openxmlformats.org/drawingml/2006/main">
                  <a:graphicData uri="http://schemas.microsoft.com/office/word/2010/wordprocessingShape">
                    <wps:wsp>
                      <wps:cNvSpPr txBox="1"/>
                      <wps:spPr>
                        <a:xfrm>
                          <a:off x="0" y="0"/>
                          <a:ext cx="1617260" cy="307075"/>
                        </a:xfrm>
                        <a:prstGeom prst="rect">
                          <a:avLst/>
                        </a:prstGeom>
                        <a:solidFill>
                          <a:schemeClr val="lt1"/>
                        </a:solidFill>
                        <a:ln w="6350">
                          <a:solidFill>
                            <a:prstClr val="black"/>
                          </a:solidFill>
                        </a:ln>
                      </wps:spPr>
                      <wps:txbx>
                        <w:txbxContent>
                          <w:p w:rsidR="00A16780" w:rsidRDefault="00A16780">
                            <w:pPr>
                              <w:ind w:left="0"/>
                              <w:rPr>
                                <w:lang w:bidi="fa-IR"/>
                              </w:rPr>
                            </w:pPr>
                            <w:ins w:id="1" w:author="Fartash" w:date="2024-05-02T19:07:00Z">
                              <w:r>
                                <w:rPr>
                                  <w:rFonts w:hint="cs"/>
                                  <w:rtl/>
                                  <w:lang w:bidi="fa-IR"/>
                                </w:rPr>
                                <w:t>خروجی بصورت دیسمال</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F996CFF" id="_x0000_t202" coordsize="21600,21600" o:spt="202" path="m,l,21600r21600,l21600,xe">
                <v:stroke joinstyle="miter"/>
                <v:path gradientshapeok="t" o:connecttype="rect"/>
              </v:shapetype>
              <v:shape id="Text Box 3" o:spid="_x0000_s1026" type="#_x0000_t202" style="position:absolute;left:0;text-align:left;margin-left:294pt;margin-top:21.3pt;width:127.35pt;height:24.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" fillcolor="white [3201]" strokeweight=".5pt">
                <v:textbox>
                  <w:txbxContent>
                    <w:p w:rsidR="00A16780" w:rsidRDefault="00A16780">
                      <w:pPr>
                        <w:ind w:left="0"/>
                        <w:rPr>
                          <w:rFonts w:hint="cs"/>
                          <w:lang w:bidi="fa-IR"/>
                        </w:rPr>
                      </w:pPr>
                      <w:ins w:id="132" w:author="Fartash" w:date="2024-05-02T19:07:00Z">
                        <w:r>
                          <w:rPr>
                            <w:rFonts w:hint="cs"/>
                            <w:rtl/>
                            <w:lang w:bidi="fa-IR"/>
                          </w:rPr>
                          <w:t>خروجی بصورت دیسمال</w:t>
                        </w:r>
                      </w:ins>
                    </w:p>
                  </w:txbxContent>
                </v:textbox>
              </v:shape>
            </w:pict>
          </mc:Fallback>
        </mc:AlternateContent>
      </w:r>
      <w:r>
        <w:rPr>
          <w:rFonts w:asciiTheme="minorHAnsi" w:hAnsiTheme="minorHAnsi" w:cs="Calibri" w:hint="cs"/>
          <w:b/>
          <w:bCs/>
          <w:noProof/>
          <w:color w:val="FF0000"/>
          <w:sz w:val="24"/>
          <w:szCs w:val="24"/>
          <w:rtl/>
        </w:rPr>
        <mc:AlternateContent>
          <mc:Choice Requires="wps">
            <w:drawing>
              <wp:anchor distT="0" distB="0" distL="114300" distR="114300" simplePos="0" relativeHeight="251662336" behindDoc="0" locked="0" layoutInCell="1" allowOverlap="1" wp14:anchorId="366FF629" wp14:editId="0043643B">
                <wp:simplePos x="0" y="0"/>
                <wp:positionH relativeFrom="column">
                  <wp:posOffset>292745</wp:posOffset>
                </wp:positionH>
                <wp:positionV relativeFrom="paragraph">
                  <wp:posOffset>206726</wp:posOffset>
                </wp:positionV>
                <wp:extent cx="1617260" cy="307075"/>
                <wp:effectExtent l="0" t="0" r="21590" b="17145"/>
                <wp:wrapNone/>
                <wp:docPr id="4" name="Text Box 4"/>
                <wp:cNvGraphicFramePr/>
                <a:graphic xmlns:a="http://schemas.openxmlformats.org/drawingml/2006/main">
                  <a:graphicData uri="http://schemas.microsoft.com/office/word/2010/wordprocessingShape">
                    <wps:wsp>
                      <wps:cNvSpPr txBox="1"/>
                      <wps:spPr>
                        <a:xfrm>
                          <a:off x="0" y="0"/>
                          <a:ext cx="1617260" cy="307075"/>
                        </a:xfrm>
                        <a:prstGeom prst="rect">
                          <a:avLst/>
                        </a:prstGeom>
                        <a:solidFill>
                          <a:schemeClr val="lt1"/>
                        </a:solidFill>
                        <a:ln w="6350">
                          <a:solidFill>
                            <a:prstClr val="black"/>
                          </a:solidFill>
                        </a:ln>
                      </wps:spPr>
                      <wps:txbx>
                        <w:txbxContent>
                          <w:p w:rsidR="00A16780" w:rsidRPr="00A16780" w:rsidRDefault="00A16780" w:rsidP="00A16780">
                            <w:pPr>
                              <w:ind w:left="0"/>
                              <w:rPr>
                                <w:lang w:bidi="fa-IR"/>
                              </w:rPr>
                            </w:pPr>
                            <w:ins w:id="2" w:author="Fartash" w:date="2024-05-02T19:07:00Z">
                              <w:r w:rsidRPr="00A16780">
                                <w:rPr>
                                  <w:rFonts w:hint="eastAsia"/>
                                  <w:rtl/>
                                  <w:lang w:bidi="fa-IR"/>
                                </w:rPr>
                                <w:t>خروج</w:t>
                              </w:r>
                              <w:r w:rsidRPr="00A16780">
                                <w:rPr>
                                  <w:rFonts w:hint="cs"/>
                                  <w:rtl/>
                                  <w:lang w:bidi="fa-IR"/>
                                </w:rPr>
                                <w:t>ی</w:t>
                              </w:r>
                              <w:r w:rsidRPr="00A16780">
                                <w:rPr>
                                  <w:rtl/>
                                  <w:lang w:bidi="fa-IR"/>
                                </w:rPr>
                                <w:t xml:space="preserve"> بصورت </w:t>
                              </w:r>
                            </w:ins>
                            <w:ins w:id="3" w:author="Fartash" w:date="2024-05-02T19:08:00Z">
                              <w:r w:rsidRPr="00A16780">
                                <w:rPr>
                                  <w:rFonts w:hint="eastAsia"/>
                                  <w:rtl/>
                                  <w:lang w:bidi="fa-IR"/>
                                </w:rPr>
                                <w:t>هگزاد</w:t>
                              </w:r>
                              <w:r w:rsidRPr="00A16780">
                                <w:rPr>
                                  <w:rFonts w:hint="cs"/>
                                  <w:rtl/>
                                  <w:lang w:bidi="fa-IR"/>
                                </w:rPr>
                                <w:t>ی</w:t>
                              </w:r>
                              <w:r w:rsidRPr="00A16780">
                                <w:rPr>
                                  <w:rFonts w:hint="eastAsia"/>
                                  <w:rtl/>
                                  <w:lang w:bidi="fa-IR"/>
                                </w:rPr>
                                <w:t>سمال</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20BFB66" id="Text Box 4" o:spid="_x0000_s1027" type="#_x0000_t202" style="position:absolute;left:0;text-align:left;margin-left:23.05pt;margin-top:16.3pt;width:127.35pt;height:24.2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" fillcolor="white [3201]" strokeweight=".5pt">
                <v:textbox>
                  <w:txbxContent>
                    <w:p w:rsidR="00A16780" w:rsidRPr="00A16780" w:rsidRDefault="00A16780" w:rsidP="00A16780">
                      <w:pPr>
                        <w:ind w:left="0"/>
                        <w:rPr>
                          <w:rFonts w:hint="cs"/>
                          <w:lang w:bidi="fa-IR"/>
                          <w:rPrChange w:id="138" w:author="Fartash" w:date="2024-05-02T19:08:00Z">
                            <w:rPr>
                              <w:rFonts w:hint="cs"/>
                              <w:lang w:bidi="fa-IR"/>
                            </w:rPr>
                          </w:rPrChange>
                        </w:rPr>
                      </w:pPr>
                      <w:ins w:id="139" w:author="Fartash" w:date="2024-05-02T19:07:00Z">
                        <w:r w:rsidRPr="00A16780">
                          <w:rPr>
                            <w:rFonts w:hint="cs"/>
                            <w:rtl/>
                            <w:lang w:bidi="fa-IR"/>
                            <w:rPrChange w:id="140" w:author="Fartash" w:date="2024-05-02T19:08:00Z">
                              <w:rPr>
                                <w:rFonts w:hint="cs"/>
                                <w:rtl/>
                                <w:lang w:bidi="fa-IR"/>
                              </w:rPr>
                            </w:rPrChange>
                          </w:rPr>
                          <w:t xml:space="preserve">خروجی بصورت </w:t>
                        </w:r>
                      </w:ins>
                      <w:ins w:id="141" w:author="Fartash" w:date="2024-05-02T19:08:00Z">
                        <w:r w:rsidRPr="00A16780">
                          <w:rPr>
                            <w:rFonts w:hint="cs"/>
                            <w:rtl/>
                            <w:lang w:bidi="fa-IR"/>
                            <w:rPrChange w:id="142" w:author="Fartash" w:date="2024-05-02T19:08:00Z">
                              <w:rPr>
                                <w:rFonts w:hint="cs"/>
                                <w:rtl/>
                                <w:lang w:bidi="fa-IR"/>
                              </w:rPr>
                            </w:rPrChange>
                          </w:rPr>
                          <w:t>هگزادیسمال</w:t>
                        </w:r>
                      </w:ins>
                    </w:p>
                  </w:txbxContent>
                </v:textbox>
              </v:shape>
            </w:pict>
          </mc:Fallback>
        </mc:AlternateContent>
      </w:r>
      <w:r w:rsidR="004E2841" w:rsidRPr="00237859">
        <w:rPr>
          <w:rFonts w:asciiTheme="minorHAnsi" w:hAnsiTheme="minorHAnsi" w:cs="Calibri" w:hint="eastAsia"/>
          <w:b/>
          <w:bCs/>
          <w:color w:val="FF0000"/>
          <w:sz w:val="24"/>
          <w:szCs w:val="24"/>
          <w:highlight w:val="yellow"/>
          <w:rtl/>
          <w:lang w:bidi="fa-IR"/>
        </w:rPr>
        <w:t>خروج</w:t>
      </w:r>
      <w:r w:rsidR="004E2841" w:rsidRPr="00237859">
        <w:rPr>
          <w:rFonts w:asciiTheme="minorHAnsi" w:hAnsiTheme="minorHAnsi" w:cs="Calibri" w:hint="cs"/>
          <w:b/>
          <w:bCs/>
          <w:color w:val="FF0000"/>
          <w:sz w:val="24"/>
          <w:szCs w:val="24"/>
          <w:highlight w:val="yellow"/>
          <w:rtl/>
          <w:lang w:bidi="fa-IR"/>
        </w:rPr>
        <w:t>ی</w:t>
      </w:r>
      <w:r w:rsidR="004E2841" w:rsidRPr="00237859">
        <w:rPr>
          <w:rFonts w:asciiTheme="minorHAnsi" w:hAnsiTheme="minorHAnsi" w:cs="Calibri"/>
          <w:b/>
          <w:bCs/>
          <w:color w:val="FF0000"/>
          <w:sz w:val="24"/>
          <w:szCs w:val="24"/>
          <w:highlight w:val="yellow"/>
          <w:rtl/>
          <w:lang w:bidi="fa-IR"/>
        </w:rPr>
        <w:t xml:space="preserve"> </w:t>
      </w:r>
      <w:r w:rsidR="004E2841" w:rsidRPr="00237859">
        <w:rPr>
          <w:rFonts w:asciiTheme="minorHAnsi" w:hAnsiTheme="minorHAnsi" w:cs="Calibri" w:hint="eastAsia"/>
          <w:b/>
          <w:bCs/>
          <w:color w:val="FF0000"/>
          <w:sz w:val="24"/>
          <w:szCs w:val="24"/>
          <w:highlight w:val="yellow"/>
          <w:rtl/>
          <w:lang w:bidi="fa-IR"/>
        </w:rPr>
        <w:t>مودرنظر</w:t>
      </w:r>
      <w:r w:rsidR="004E2841" w:rsidRPr="00237859">
        <w:rPr>
          <w:rFonts w:asciiTheme="minorHAnsi" w:hAnsiTheme="minorHAnsi" w:cs="Calibri"/>
          <w:b/>
          <w:bCs/>
          <w:color w:val="FF0000"/>
          <w:sz w:val="24"/>
          <w:szCs w:val="24"/>
          <w:highlight w:val="yellow"/>
          <w:rtl/>
          <w:lang w:bidi="fa-IR"/>
        </w:rPr>
        <w:t>:</w:t>
      </w:r>
      <w:r w:rsidRPr="00A16780">
        <w:rPr>
          <w:rFonts w:asciiTheme="minorHAnsi" w:hAnsiTheme="minorHAnsi" w:cs="Calibri" w:hint="cs"/>
          <w:b/>
          <w:bCs/>
          <w:noProof/>
          <w:color w:val="FF0000"/>
          <w:sz w:val="24"/>
          <w:szCs w:val="24"/>
          <w:rtl/>
        </w:rPr>
        <w:t xml:space="preserve"> </w:t>
      </w:r>
    </w:p>
    <w:p w:rsidR="004E2841" w:rsidRDefault="004E2841" w:rsidP="00237859">
      <w:pPr>
        <w:rPr>
          <w:rFonts w:asciiTheme="minorHAnsi" w:hAnsiTheme="minorHAnsi" w:cs="Calibri"/>
          <w:color w:val="000000" w:themeColor="text1"/>
          <w:sz w:val="24"/>
          <w:szCs w:val="24"/>
          <w:lang w:bidi="fa-IR"/>
        </w:rPr>
      </w:pPr>
      <w:r>
        <w:rPr>
          <w:noProof/>
        </w:rPr>
        <w:drawing>
          <wp:anchor distT="0" distB="0" distL="114300" distR="114300" simplePos="0" relativeHeight="251658240" behindDoc="1" locked="0" layoutInCell="1" allowOverlap="1" wp14:anchorId="3468DD0A" wp14:editId="35F4858D">
            <wp:simplePos x="0" y="0"/>
            <wp:positionH relativeFrom="column">
              <wp:posOffset>246219</wp:posOffset>
            </wp:positionH>
            <wp:positionV relativeFrom="paragraph">
              <wp:posOffset>227255</wp:posOffset>
            </wp:positionV>
            <wp:extent cx="1685925" cy="3228975"/>
            <wp:effectExtent l="19050" t="0" r="28575" b="942975"/>
            <wp:wrapTight wrapText="bothSides">
              <wp:wrapPolygon edited="0">
                <wp:start x="488" y="0"/>
                <wp:lineTo x="-244" y="382"/>
                <wp:lineTo x="-244" y="27781"/>
                <wp:lineTo x="21722" y="27781"/>
                <wp:lineTo x="21722" y="1402"/>
                <wp:lineTo x="21478" y="510"/>
                <wp:lineTo x="20990" y="0"/>
                <wp:lineTo x="488"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85925" cy="32289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rsidR="00AB38DE" w:rsidRDefault="004E2841" w:rsidP="00237859">
      <w:pPr>
        <w:ind w:left="0" w:firstLine="0"/>
        <w:rPr>
          <w:rFonts w:asciiTheme="minorHAnsi" w:hAnsiTheme="minorHAnsi" w:cs="Calibri"/>
          <w:color w:val="000000" w:themeColor="text1"/>
          <w:sz w:val="24"/>
          <w:szCs w:val="24"/>
          <w:lang w:bidi="fa-IR"/>
        </w:rPr>
      </w:pPr>
      <w:r>
        <w:rPr>
          <w:noProof/>
        </w:rPr>
        <w:drawing>
          <wp:anchor distT="0" distB="0" distL="114300" distR="114300" simplePos="0" relativeHeight="251659264" behindDoc="1" locked="0" layoutInCell="1" allowOverlap="1" wp14:anchorId="00B44DF0" wp14:editId="201EB041">
            <wp:simplePos x="0" y="0"/>
            <wp:positionH relativeFrom="column">
              <wp:posOffset>3733488</wp:posOffset>
            </wp:positionH>
            <wp:positionV relativeFrom="paragraph">
              <wp:posOffset>8085</wp:posOffset>
            </wp:positionV>
            <wp:extent cx="1666875" cy="3190875"/>
            <wp:effectExtent l="19050" t="0" r="28575" b="923925"/>
            <wp:wrapTight wrapText="bothSides">
              <wp:wrapPolygon edited="0">
                <wp:start x="494" y="0"/>
                <wp:lineTo x="-247" y="387"/>
                <wp:lineTo x="-247" y="27725"/>
                <wp:lineTo x="21723" y="27725"/>
                <wp:lineTo x="21723" y="1419"/>
                <wp:lineTo x="21477" y="516"/>
                <wp:lineTo x="20983" y="0"/>
                <wp:lineTo x="494"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666875" cy="31908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rsidR="00A16780" w:rsidRDefault="00A16780" w:rsidP="00AB38DE">
      <w:pPr>
        <w:ind w:left="0" w:firstLine="0"/>
        <w:rPr>
          <w:rFonts w:asciiTheme="minorHAnsi" w:hAnsiTheme="minorHAnsi" w:cs="Calibri"/>
          <w:color w:val="000000" w:themeColor="text1"/>
          <w:sz w:val="24"/>
          <w:szCs w:val="24"/>
          <w:lang w:bidi="fa-IR"/>
        </w:rPr>
      </w:pPr>
      <w:r>
        <w:rPr>
          <w:rFonts w:asciiTheme="minorHAnsi" w:hAnsiTheme="minorHAnsi" w:cs="Calibri" w:hint="cs"/>
          <w:noProof/>
          <w:color w:val="000000" w:themeColor="text1"/>
          <w:sz w:val="24"/>
          <w:szCs w:val="24"/>
        </w:rPr>
        <mc:AlternateContent>
          <mc:Choice Requires="wps">
            <w:drawing>
              <wp:anchor distT="0" distB="0" distL="114300" distR="114300" simplePos="0" relativeHeight="251669504" behindDoc="0" locked="0" layoutInCell="1" allowOverlap="1" wp14:anchorId="545C6CB4" wp14:editId="78C3187B">
                <wp:simplePos x="0" y="0"/>
                <wp:positionH relativeFrom="margin">
                  <wp:align>right</wp:align>
                </wp:positionH>
                <wp:positionV relativeFrom="paragraph">
                  <wp:posOffset>243868</wp:posOffset>
                </wp:positionV>
                <wp:extent cx="1412543" cy="2019300"/>
                <wp:effectExtent l="19050" t="19050" r="16510" b="19050"/>
                <wp:wrapNone/>
                <wp:docPr id="11" name="Rectangle 11"/>
                <wp:cNvGraphicFramePr/>
                <a:graphic xmlns:a="http://schemas.openxmlformats.org/drawingml/2006/main">
                  <a:graphicData uri="http://schemas.microsoft.com/office/word/2010/wordprocessingShape">
                    <wps:wsp>
                      <wps:cNvSpPr/>
                      <wps:spPr>
                        <a:xfrm>
                          <a:off x="0" y="0"/>
                          <a:ext cx="1412543" cy="2019300"/>
                        </a:xfrm>
                        <a:prstGeom prst="rect">
                          <a:avLst/>
                        </a:prstGeom>
                        <a:noFill/>
                        <a:ln w="28575" cap="flat" cmpd="sng" algn="ctr">
                          <a:solidFill>
                            <a:srgbClr val="00B0F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5"/>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6DA4EA4" id="Rectangle 11" o:spid="_x0000_s1026" style="position:absolute;margin-left:60pt;margin-top:19.2pt;width:111.2pt;height:159pt;z-index:25166950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" filled="f" strokecolor="#00b0f0" strokeweight="2.25pt">
                <v:stroke joinstyle="round"/>
                <w10:wrap anchorx="margin"/>
              </v:rect>
            </w:pict>
          </mc:Fallback>
        </mc:AlternateContent>
      </w:r>
      <w:r>
        <w:rPr>
          <w:rFonts w:asciiTheme="minorHAnsi" w:hAnsiTheme="minorHAnsi" w:cs="Calibri" w:hint="cs"/>
          <w:noProof/>
          <w:color w:val="000000" w:themeColor="text1"/>
          <w:sz w:val="24"/>
          <w:szCs w:val="24"/>
        </w:rPr>
        <mc:AlternateContent>
          <mc:Choice Requires="wps">
            <w:drawing>
              <wp:anchor distT="0" distB="0" distL="114300" distR="114300" simplePos="0" relativeHeight="251667456" behindDoc="0" locked="0" layoutInCell="1" allowOverlap="1" wp14:anchorId="6F8F1C2B" wp14:editId="603896A1">
                <wp:simplePos x="0" y="0"/>
                <wp:positionH relativeFrom="column">
                  <wp:posOffset>9800590</wp:posOffset>
                </wp:positionH>
                <wp:positionV relativeFrom="paragraph">
                  <wp:posOffset>18415</wp:posOffset>
                </wp:positionV>
                <wp:extent cx="1774209" cy="2019300"/>
                <wp:effectExtent l="19050" t="19050" r="16510" b="19050"/>
                <wp:wrapNone/>
                <wp:docPr id="9" name="Rectangle 9"/>
                <wp:cNvGraphicFramePr/>
                <a:graphic xmlns:a="http://schemas.openxmlformats.org/drawingml/2006/main">
                  <a:graphicData uri="http://schemas.microsoft.com/office/word/2010/wordprocessingShape">
                    <wps:wsp>
                      <wps:cNvSpPr/>
                      <wps:spPr>
                        <a:xfrm>
                          <a:off x="0" y="0"/>
                          <a:ext cx="1774209" cy="2019300"/>
                        </a:xfrm>
                        <a:prstGeom prst="rect">
                          <a:avLst/>
                        </a:prstGeom>
                        <a:noFill/>
                        <a:ln w="2857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5"/>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C8FAF97" id="Rectangle 9" o:spid="_x0000_s1026" style="position:absolute;margin-left:771.7pt;margin-top:1.45pt;width:139.7pt;height:159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" filled="f" strokecolor="red" strokeweight="2.25pt">
                <v:stroke joinstyle="round"/>
              </v:rect>
            </w:pict>
          </mc:Fallback>
        </mc:AlternateContent>
      </w:r>
      <w:r>
        <w:rPr>
          <w:rFonts w:asciiTheme="minorHAnsi" w:hAnsiTheme="minorHAnsi" w:cs="Calibri" w:hint="cs"/>
          <w:noProof/>
          <w:color w:val="000000" w:themeColor="text1"/>
          <w:sz w:val="24"/>
          <w:szCs w:val="24"/>
        </w:rPr>
        <mc:AlternateContent>
          <mc:Choice Requires="wps">
            <w:drawing>
              <wp:anchor distT="0" distB="0" distL="114300" distR="114300" simplePos="0" relativeHeight="251663360" behindDoc="0" locked="0" layoutInCell="1" allowOverlap="1" wp14:anchorId="75F785D0" wp14:editId="33D568E9">
                <wp:simplePos x="0" y="0"/>
                <wp:positionH relativeFrom="column">
                  <wp:posOffset>2785290</wp:posOffset>
                </wp:positionH>
                <wp:positionV relativeFrom="paragraph">
                  <wp:posOffset>257516</wp:posOffset>
                </wp:positionV>
                <wp:extent cx="1774209" cy="2019300"/>
                <wp:effectExtent l="19050" t="19050" r="16510" b="19050"/>
                <wp:wrapNone/>
                <wp:docPr id="5" name="Rectangle 5"/>
                <wp:cNvGraphicFramePr/>
                <a:graphic xmlns:a="http://schemas.openxmlformats.org/drawingml/2006/main">
                  <a:graphicData uri="http://schemas.microsoft.com/office/word/2010/wordprocessingShape">
                    <wps:wsp>
                      <wps:cNvSpPr/>
                      <wps:spPr>
                        <a:xfrm>
                          <a:off x="0" y="0"/>
                          <a:ext cx="1774209" cy="2019300"/>
                        </a:xfrm>
                        <a:prstGeom prst="rect">
                          <a:avLst/>
                        </a:prstGeom>
                        <a:noFill/>
                        <a:ln w="2857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5"/>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A2223C8" id="Rectangle 5" o:spid="_x0000_s1026" style="position:absolute;margin-left:219.3pt;margin-top:20.3pt;width:139.7pt;height:159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" filled="f" strokecolor="red" strokeweight="2.25pt">
                <v:stroke joinstyle="round"/>
              </v:rect>
            </w:pict>
          </mc:Fallback>
        </mc:AlternateContent>
      </w:r>
      <w:r>
        <w:rPr>
          <w:rFonts w:asciiTheme="minorHAnsi" w:hAnsiTheme="minorHAnsi" w:cs="Calibri" w:hint="cs"/>
          <w:b/>
          <w:bCs/>
          <w:noProof/>
          <w:color w:val="FF0000"/>
          <w:sz w:val="24"/>
          <w:szCs w:val="24"/>
          <w:rtl/>
        </w:rPr>
        <mc:AlternateContent>
          <mc:Choice Requires="wps">
            <w:drawing>
              <wp:anchor distT="0" distB="0" distL="114300" distR="114300" simplePos="0" relativeHeight="251665408" behindDoc="0" locked="0" layoutInCell="1" allowOverlap="1" wp14:anchorId="1D267F4C" wp14:editId="68EE597A">
                <wp:simplePos x="0" y="0"/>
                <wp:positionH relativeFrom="page">
                  <wp:posOffset>3623481</wp:posOffset>
                </wp:positionH>
                <wp:positionV relativeFrom="paragraph">
                  <wp:posOffset>639654</wp:posOffset>
                </wp:positionV>
                <wp:extent cx="907073" cy="1535373"/>
                <wp:effectExtent l="0" t="0" r="26670" b="27305"/>
                <wp:wrapNone/>
                <wp:docPr id="8" name="Text Box 8"/>
                <wp:cNvGraphicFramePr/>
                <a:graphic xmlns:a="http://schemas.openxmlformats.org/drawingml/2006/main">
                  <a:graphicData uri="http://schemas.microsoft.com/office/word/2010/wordprocessingShape">
                    <wps:wsp>
                      <wps:cNvSpPr txBox="1"/>
                      <wps:spPr>
                        <a:xfrm>
                          <a:off x="0" y="0"/>
                          <a:ext cx="907073" cy="1535373"/>
                        </a:xfrm>
                        <a:prstGeom prst="rect">
                          <a:avLst/>
                        </a:prstGeom>
                        <a:solidFill>
                          <a:schemeClr val="lt1"/>
                        </a:solidFill>
                        <a:ln w="6350">
                          <a:solidFill>
                            <a:prstClr val="black"/>
                          </a:solidFill>
                        </a:ln>
                      </wps:spPr>
                      <wps:txbx>
                        <w:txbxContent>
                          <w:p w:rsidR="00A16780" w:rsidRPr="00237859" w:rsidRDefault="00A16780" w:rsidP="00237859">
                            <w:pPr>
                              <w:ind w:left="0"/>
                              <w:rPr>
                                <w:rFonts w:asciiTheme="minorHAnsi" w:hAnsiTheme="minorHAnsi" w:cstheme="minorHAnsi"/>
                                <w:color w:val="FF0000"/>
                                <w:lang w:bidi="fa-IR"/>
                              </w:rPr>
                            </w:pPr>
                            <w:ins w:id="4" w:author="Fartash" w:date="2024-05-02T19:10:00Z">
                              <w:r w:rsidRPr="00237859">
                                <w:rPr>
                                  <w:rFonts w:asciiTheme="minorHAnsi" w:hAnsiTheme="minorHAnsi" w:cstheme="minorHAnsi" w:hint="eastAsia"/>
                                  <w:color w:val="FF0000"/>
                                  <w:rtl/>
                                  <w:lang w:bidi="fa-IR"/>
                                </w:rPr>
                                <w:t>آدرس</w:t>
                              </w:r>
                              <w:r w:rsidRPr="00237859">
                                <w:rPr>
                                  <w:rFonts w:asciiTheme="minorHAnsi" w:hAnsiTheme="minorHAnsi" w:cstheme="minorHAnsi"/>
                                  <w:color w:val="FF0000"/>
                                  <w:rtl/>
                                  <w:lang w:bidi="fa-IR"/>
                                </w:rPr>
                                <w:t xml:space="preserve"> ها</w:t>
                              </w:r>
                              <w:r w:rsidRPr="00237859">
                                <w:rPr>
                                  <w:rFonts w:asciiTheme="minorHAnsi" w:hAnsiTheme="minorHAnsi" w:cstheme="minorHAnsi" w:hint="cs"/>
                                  <w:color w:val="FF0000"/>
                                  <w:rtl/>
                                  <w:lang w:bidi="fa-IR"/>
                                </w:rPr>
                                <w:t>ی</w:t>
                              </w:r>
                              <w:r w:rsidRPr="00237859">
                                <w:rPr>
                                  <w:rFonts w:asciiTheme="minorHAnsi" w:hAnsiTheme="minorHAnsi" w:cstheme="minorHAnsi"/>
                                  <w:color w:val="FF0000"/>
                                  <w:rtl/>
                                  <w:lang w:bidi="fa-IR"/>
                                </w:rPr>
                                <w:t xml:space="preserve"> حافظه </w:t>
                              </w:r>
                            </w:ins>
                            <w:ins w:id="5" w:author="Fartash" w:date="2024-05-02T19:12:00Z">
                              <w:r>
                                <w:rPr>
                                  <w:rFonts w:asciiTheme="minorHAnsi" w:hAnsiTheme="minorHAnsi" w:cstheme="minorHAnsi" w:hint="cs"/>
                                  <w:color w:val="FF0000"/>
                                  <w:rtl/>
                                  <w:lang w:bidi="fa-IR"/>
                                </w:rPr>
                                <w:t xml:space="preserve">مموری </w:t>
                              </w:r>
                            </w:ins>
                            <w:ins w:id="6" w:author="Fartash" w:date="2024-05-02T19:10:00Z">
                              <w:r w:rsidRPr="00237859">
                                <w:rPr>
                                  <w:rFonts w:asciiTheme="minorHAnsi" w:hAnsiTheme="minorHAnsi" w:cstheme="minorHAnsi" w:hint="eastAsia"/>
                                  <w:color w:val="FF0000"/>
                                  <w:rtl/>
                                  <w:lang w:bidi="fa-IR"/>
                                </w:rPr>
                                <w:t>که</w:t>
                              </w:r>
                              <w:r w:rsidRPr="00237859">
                                <w:rPr>
                                  <w:rFonts w:asciiTheme="minorHAnsi" w:hAnsiTheme="minorHAnsi" w:cstheme="minorHAnsi"/>
                                  <w:color w:val="FF0000"/>
                                  <w:rtl/>
                                  <w:lang w:bidi="fa-IR"/>
                                </w:rPr>
                                <w:t xml:space="preserve"> </w:t>
                              </w:r>
                              <w:r w:rsidRPr="00237859">
                                <w:rPr>
                                  <w:rFonts w:asciiTheme="minorHAnsi" w:hAnsiTheme="minorHAnsi" w:cstheme="minorHAnsi" w:hint="eastAsia"/>
                                  <w:color w:val="FF0000"/>
                                  <w:rtl/>
                                  <w:lang w:bidi="fa-IR"/>
                                </w:rPr>
                                <w:t>اعداد</w:t>
                              </w:r>
                              <w:r w:rsidRPr="00237859">
                                <w:rPr>
                                  <w:rFonts w:asciiTheme="minorHAnsi" w:hAnsiTheme="minorHAnsi" w:cstheme="minorHAnsi"/>
                                  <w:color w:val="FF0000"/>
                                  <w:rtl/>
                                  <w:lang w:bidi="fa-IR"/>
                                </w:rPr>
                                <w:t xml:space="preserve"> </w:t>
                              </w:r>
                              <w:r w:rsidRPr="00237859">
                                <w:rPr>
                                  <w:rFonts w:asciiTheme="minorHAnsi" w:hAnsiTheme="minorHAnsi" w:cstheme="minorHAnsi" w:hint="eastAsia"/>
                                  <w:color w:val="FF0000"/>
                                  <w:rtl/>
                                  <w:lang w:bidi="fa-IR"/>
                                </w:rPr>
                                <w:t>اول</w:t>
                              </w:r>
                              <w:r w:rsidRPr="00237859">
                                <w:rPr>
                                  <w:rFonts w:asciiTheme="minorHAnsi" w:hAnsiTheme="minorHAnsi" w:cstheme="minorHAnsi"/>
                                  <w:color w:val="FF0000"/>
                                  <w:rtl/>
                                  <w:lang w:bidi="fa-IR"/>
                                </w:rPr>
                                <w:t xml:space="preserve"> </w:t>
                              </w:r>
                              <w:r w:rsidRPr="00237859">
                                <w:rPr>
                                  <w:rFonts w:asciiTheme="minorHAnsi" w:hAnsiTheme="minorHAnsi" w:cstheme="minorHAnsi" w:hint="eastAsia"/>
                                  <w:color w:val="FF0000"/>
                                  <w:rtl/>
                                  <w:lang w:bidi="fa-IR"/>
                                </w:rPr>
                                <w:t>و</w:t>
                              </w:r>
                              <w:r w:rsidRPr="00237859">
                                <w:rPr>
                                  <w:rFonts w:asciiTheme="minorHAnsi" w:hAnsiTheme="minorHAnsi" w:cstheme="minorHAnsi"/>
                                  <w:color w:val="FF0000"/>
                                  <w:rtl/>
                                  <w:lang w:bidi="fa-IR"/>
                                </w:rPr>
                                <w:t xml:space="preserve"> </w:t>
                              </w:r>
                              <w:r w:rsidRPr="00237859">
                                <w:rPr>
                                  <w:rFonts w:asciiTheme="minorHAnsi" w:hAnsiTheme="minorHAnsi" w:cstheme="minorHAnsi" w:hint="eastAsia"/>
                                  <w:color w:val="FF0000"/>
                                  <w:rtl/>
                                  <w:lang w:bidi="fa-IR"/>
                                </w:rPr>
                                <w:t>پال</w:t>
                              </w:r>
                              <w:r w:rsidRPr="00237859">
                                <w:rPr>
                                  <w:rFonts w:asciiTheme="minorHAnsi" w:hAnsiTheme="minorHAnsi" w:cstheme="minorHAnsi" w:hint="cs"/>
                                  <w:color w:val="FF0000"/>
                                  <w:rtl/>
                                  <w:lang w:bidi="fa-IR"/>
                                </w:rPr>
                                <w:t>ی</w:t>
                              </w:r>
                              <w:r w:rsidRPr="00237859">
                                <w:rPr>
                                  <w:rFonts w:asciiTheme="minorHAnsi" w:hAnsiTheme="minorHAnsi" w:cstheme="minorHAnsi" w:hint="eastAsia"/>
                                  <w:color w:val="FF0000"/>
                                  <w:rtl/>
                                  <w:lang w:bidi="fa-IR"/>
                                </w:rPr>
                                <w:t>ندروم</w:t>
                              </w:r>
                            </w:ins>
                            <w:ins w:id="7" w:author="Fartash" w:date="2024-05-02T19:11:00Z">
                              <w:r>
                                <w:rPr>
                                  <w:rFonts w:asciiTheme="minorHAnsi" w:hAnsiTheme="minorHAnsi" w:cstheme="minorHAnsi" w:hint="cs"/>
                                  <w:color w:val="FF0000"/>
                                  <w:rtl/>
                                  <w:lang w:bidi="fa-IR"/>
                                </w:rPr>
                                <w:t xml:space="preserve"> در آن </w:t>
                              </w:r>
                            </w:ins>
                            <w:ins w:id="8" w:author="Fartash" w:date="2024-05-02T19:10:00Z">
                              <w:r w:rsidRPr="00237859">
                                <w:rPr>
                                  <w:rFonts w:asciiTheme="minorHAnsi" w:hAnsiTheme="minorHAnsi" w:cstheme="minorHAnsi" w:hint="eastAsia"/>
                                  <w:color w:val="FF0000"/>
                                  <w:rtl/>
                                  <w:lang w:bidi="fa-IR"/>
                                </w:rPr>
                                <w:t>ذخ</w:t>
                              </w:r>
                              <w:r w:rsidRPr="00237859">
                                <w:rPr>
                                  <w:rFonts w:asciiTheme="minorHAnsi" w:hAnsiTheme="minorHAnsi" w:cstheme="minorHAnsi" w:hint="cs"/>
                                  <w:color w:val="FF0000"/>
                                  <w:rtl/>
                                  <w:lang w:bidi="fa-IR"/>
                                </w:rPr>
                                <w:t>ی</w:t>
                              </w:r>
                              <w:r w:rsidRPr="00237859">
                                <w:rPr>
                                  <w:rFonts w:asciiTheme="minorHAnsi" w:hAnsiTheme="minorHAnsi" w:cstheme="minorHAnsi" w:hint="eastAsia"/>
                                  <w:color w:val="FF0000"/>
                                  <w:rtl/>
                                  <w:lang w:bidi="fa-IR"/>
                                </w:rPr>
                                <w:t>ره</w:t>
                              </w:r>
                              <w:r w:rsidRPr="00237859">
                                <w:rPr>
                                  <w:rFonts w:asciiTheme="minorHAnsi" w:hAnsiTheme="minorHAnsi" w:cstheme="minorHAnsi"/>
                                  <w:color w:val="FF0000"/>
                                  <w:rtl/>
                                  <w:lang w:bidi="fa-IR"/>
                                </w:rPr>
                                <w:t xml:space="preserve"> </w:t>
                              </w:r>
                              <w:r w:rsidRPr="00237859">
                                <w:rPr>
                                  <w:rFonts w:asciiTheme="minorHAnsi" w:hAnsiTheme="minorHAnsi" w:cstheme="minorHAnsi" w:hint="eastAsia"/>
                                  <w:color w:val="FF0000"/>
                                  <w:rtl/>
                                  <w:lang w:bidi="fa-IR"/>
                                </w:rPr>
                                <w:t>شده</w:t>
                              </w:r>
                              <w:r w:rsidRPr="00237859">
                                <w:rPr>
                                  <w:rFonts w:asciiTheme="minorHAnsi" w:hAnsiTheme="minorHAnsi" w:cstheme="minorHAnsi"/>
                                  <w:color w:val="FF0000"/>
                                  <w:rtl/>
                                  <w:lang w:bidi="fa-IR"/>
                                </w:rPr>
                                <w:t xml:space="preserve"> </w:t>
                              </w:r>
                              <w:r w:rsidRPr="00237859">
                                <w:rPr>
                                  <w:rFonts w:asciiTheme="minorHAnsi" w:hAnsiTheme="minorHAnsi" w:cstheme="minorHAnsi" w:hint="eastAsia"/>
                                  <w:color w:val="FF0000"/>
                                  <w:rtl/>
                                  <w:lang w:bidi="fa-IR"/>
                                </w:rPr>
                                <w:t>است</w:t>
                              </w:r>
                              <w:r w:rsidRPr="00237859">
                                <w:rPr>
                                  <w:rFonts w:asciiTheme="minorHAnsi" w:hAnsiTheme="minorHAnsi" w:cstheme="minorHAnsi"/>
                                  <w:color w:val="FF0000"/>
                                  <w:rtl/>
                                  <w:lang w:bidi="fa-IR"/>
                                </w:rPr>
                                <w:t>.</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267F4C" id="_x0000_t202" coordsize="21600,21600" o:spt="202" path="m,l,21600r21600,l21600,xe">
                <v:stroke joinstyle="miter"/>
                <v:path gradientshapeok="t" o:connecttype="rect"/>
              </v:shapetype>
              <v:shape id="Text Box 8" o:spid="_x0000_s1028" type="#_x0000_t202" style="position:absolute;left:0;text-align:left;margin-left:285.3pt;margin-top:50.35pt;width:71.4pt;height:120.9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" fillcolor="white [3201]" strokeweight=".5pt">
                <v:textbox>
                  <w:txbxContent>
                    <w:p w:rsidR="00A16780" w:rsidRPr="00237859" w:rsidRDefault="00A16780" w:rsidP="00237859">
                      <w:pPr>
                        <w:ind w:left="0"/>
                        <w:rPr>
                          <w:rFonts w:asciiTheme="minorHAnsi" w:hAnsiTheme="minorHAnsi" w:cstheme="minorHAnsi"/>
                          <w:color w:val="FF0000"/>
                          <w:lang w:bidi="fa-IR"/>
                        </w:rPr>
                      </w:pPr>
                      <w:ins w:id="9" w:author="Fartash" w:date="2024-05-02T19:10:00Z">
                        <w:r w:rsidRPr="00237859">
                          <w:rPr>
                            <w:rFonts w:asciiTheme="minorHAnsi" w:hAnsiTheme="minorHAnsi" w:cstheme="minorHAnsi" w:hint="eastAsia"/>
                            <w:color w:val="FF0000"/>
                            <w:rtl/>
                            <w:lang w:bidi="fa-IR"/>
                          </w:rPr>
                          <w:t>آدرس</w:t>
                        </w:r>
                        <w:r w:rsidRPr="00237859">
                          <w:rPr>
                            <w:rFonts w:asciiTheme="minorHAnsi" w:hAnsiTheme="minorHAnsi" w:cstheme="minorHAnsi"/>
                            <w:color w:val="FF0000"/>
                            <w:rtl/>
                            <w:lang w:bidi="fa-IR"/>
                          </w:rPr>
                          <w:t xml:space="preserve"> ها</w:t>
                        </w:r>
                        <w:r w:rsidRPr="00237859">
                          <w:rPr>
                            <w:rFonts w:asciiTheme="minorHAnsi" w:hAnsiTheme="minorHAnsi" w:cstheme="minorHAnsi" w:hint="cs"/>
                            <w:color w:val="FF0000"/>
                            <w:rtl/>
                            <w:lang w:bidi="fa-IR"/>
                          </w:rPr>
                          <w:t>ی</w:t>
                        </w:r>
                        <w:r w:rsidRPr="00237859">
                          <w:rPr>
                            <w:rFonts w:asciiTheme="minorHAnsi" w:hAnsiTheme="minorHAnsi" w:cstheme="minorHAnsi"/>
                            <w:color w:val="FF0000"/>
                            <w:rtl/>
                            <w:lang w:bidi="fa-IR"/>
                          </w:rPr>
                          <w:t xml:space="preserve"> حافظه </w:t>
                        </w:r>
                      </w:ins>
                      <w:ins w:id="10" w:author="Fartash" w:date="2024-05-02T19:12:00Z">
                        <w:r>
                          <w:rPr>
                            <w:rFonts w:asciiTheme="minorHAnsi" w:hAnsiTheme="minorHAnsi" w:cstheme="minorHAnsi" w:hint="cs"/>
                            <w:color w:val="FF0000"/>
                            <w:rtl/>
                            <w:lang w:bidi="fa-IR"/>
                          </w:rPr>
                          <w:t xml:space="preserve">مموری </w:t>
                        </w:r>
                      </w:ins>
                      <w:ins w:id="11" w:author="Fartash" w:date="2024-05-02T19:10:00Z">
                        <w:r w:rsidRPr="00237859">
                          <w:rPr>
                            <w:rFonts w:asciiTheme="minorHAnsi" w:hAnsiTheme="minorHAnsi" w:cstheme="minorHAnsi" w:hint="eastAsia"/>
                            <w:color w:val="FF0000"/>
                            <w:rtl/>
                            <w:lang w:bidi="fa-IR"/>
                          </w:rPr>
                          <w:t>که</w:t>
                        </w:r>
                        <w:r w:rsidRPr="00237859">
                          <w:rPr>
                            <w:rFonts w:asciiTheme="minorHAnsi" w:hAnsiTheme="minorHAnsi" w:cstheme="minorHAnsi"/>
                            <w:color w:val="FF0000"/>
                            <w:rtl/>
                            <w:lang w:bidi="fa-IR"/>
                          </w:rPr>
                          <w:t xml:space="preserve"> </w:t>
                        </w:r>
                        <w:r w:rsidRPr="00237859">
                          <w:rPr>
                            <w:rFonts w:asciiTheme="minorHAnsi" w:hAnsiTheme="minorHAnsi" w:cstheme="minorHAnsi" w:hint="eastAsia"/>
                            <w:color w:val="FF0000"/>
                            <w:rtl/>
                            <w:lang w:bidi="fa-IR"/>
                          </w:rPr>
                          <w:t>اعداد</w:t>
                        </w:r>
                        <w:r w:rsidRPr="00237859">
                          <w:rPr>
                            <w:rFonts w:asciiTheme="minorHAnsi" w:hAnsiTheme="minorHAnsi" w:cstheme="minorHAnsi"/>
                            <w:color w:val="FF0000"/>
                            <w:rtl/>
                            <w:lang w:bidi="fa-IR"/>
                          </w:rPr>
                          <w:t xml:space="preserve"> </w:t>
                        </w:r>
                        <w:r w:rsidRPr="00237859">
                          <w:rPr>
                            <w:rFonts w:asciiTheme="minorHAnsi" w:hAnsiTheme="minorHAnsi" w:cstheme="minorHAnsi" w:hint="eastAsia"/>
                            <w:color w:val="FF0000"/>
                            <w:rtl/>
                            <w:lang w:bidi="fa-IR"/>
                          </w:rPr>
                          <w:t>اول</w:t>
                        </w:r>
                        <w:r w:rsidRPr="00237859">
                          <w:rPr>
                            <w:rFonts w:asciiTheme="minorHAnsi" w:hAnsiTheme="minorHAnsi" w:cstheme="minorHAnsi"/>
                            <w:color w:val="FF0000"/>
                            <w:rtl/>
                            <w:lang w:bidi="fa-IR"/>
                          </w:rPr>
                          <w:t xml:space="preserve"> </w:t>
                        </w:r>
                        <w:r w:rsidRPr="00237859">
                          <w:rPr>
                            <w:rFonts w:asciiTheme="minorHAnsi" w:hAnsiTheme="minorHAnsi" w:cstheme="minorHAnsi" w:hint="eastAsia"/>
                            <w:color w:val="FF0000"/>
                            <w:rtl/>
                            <w:lang w:bidi="fa-IR"/>
                          </w:rPr>
                          <w:t>و</w:t>
                        </w:r>
                        <w:r w:rsidRPr="00237859">
                          <w:rPr>
                            <w:rFonts w:asciiTheme="minorHAnsi" w:hAnsiTheme="minorHAnsi" w:cstheme="minorHAnsi"/>
                            <w:color w:val="FF0000"/>
                            <w:rtl/>
                            <w:lang w:bidi="fa-IR"/>
                          </w:rPr>
                          <w:t xml:space="preserve"> </w:t>
                        </w:r>
                        <w:r w:rsidRPr="00237859">
                          <w:rPr>
                            <w:rFonts w:asciiTheme="minorHAnsi" w:hAnsiTheme="minorHAnsi" w:cstheme="minorHAnsi" w:hint="eastAsia"/>
                            <w:color w:val="FF0000"/>
                            <w:rtl/>
                            <w:lang w:bidi="fa-IR"/>
                          </w:rPr>
                          <w:t>پال</w:t>
                        </w:r>
                        <w:r w:rsidRPr="00237859">
                          <w:rPr>
                            <w:rFonts w:asciiTheme="minorHAnsi" w:hAnsiTheme="minorHAnsi" w:cstheme="minorHAnsi" w:hint="cs"/>
                            <w:color w:val="FF0000"/>
                            <w:rtl/>
                            <w:lang w:bidi="fa-IR"/>
                          </w:rPr>
                          <w:t>ی</w:t>
                        </w:r>
                        <w:r w:rsidRPr="00237859">
                          <w:rPr>
                            <w:rFonts w:asciiTheme="minorHAnsi" w:hAnsiTheme="minorHAnsi" w:cstheme="minorHAnsi" w:hint="eastAsia"/>
                            <w:color w:val="FF0000"/>
                            <w:rtl/>
                            <w:lang w:bidi="fa-IR"/>
                          </w:rPr>
                          <w:t>ندروم</w:t>
                        </w:r>
                      </w:ins>
                      <w:ins w:id="12" w:author="Fartash" w:date="2024-05-02T19:11:00Z">
                        <w:r>
                          <w:rPr>
                            <w:rFonts w:asciiTheme="minorHAnsi" w:hAnsiTheme="minorHAnsi" w:cstheme="minorHAnsi" w:hint="cs"/>
                            <w:color w:val="FF0000"/>
                            <w:rtl/>
                            <w:lang w:bidi="fa-IR"/>
                          </w:rPr>
                          <w:t xml:space="preserve"> در آن </w:t>
                        </w:r>
                      </w:ins>
                      <w:ins w:id="13" w:author="Fartash" w:date="2024-05-02T19:10:00Z">
                        <w:r w:rsidRPr="00237859">
                          <w:rPr>
                            <w:rFonts w:asciiTheme="minorHAnsi" w:hAnsiTheme="minorHAnsi" w:cstheme="minorHAnsi" w:hint="eastAsia"/>
                            <w:color w:val="FF0000"/>
                            <w:rtl/>
                            <w:lang w:bidi="fa-IR"/>
                          </w:rPr>
                          <w:t>ذخ</w:t>
                        </w:r>
                        <w:r w:rsidRPr="00237859">
                          <w:rPr>
                            <w:rFonts w:asciiTheme="minorHAnsi" w:hAnsiTheme="minorHAnsi" w:cstheme="minorHAnsi" w:hint="cs"/>
                            <w:color w:val="FF0000"/>
                            <w:rtl/>
                            <w:lang w:bidi="fa-IR"/>
                          </w:rPr>
                          <w:t>ی</w:t>
                        </w:r>
                        <w:r w:rsidRPr="00237859">
                          <w:rPr>
                            <w:rFonts w:asciiTheme="minorHAnsi" w:hAnsiTheme="minorHAnsi" w:cstheme="minorHAnsi" w:hint="eastAsia"/>
                            <w:color w:val="FF0000"/>
                            <w:rtl/>
                            <w:lang w:bidi="fa-IR"/>
                          </w:rPr>
                          <w:t>ره</w:t>
                        </w:r>
                        <w:r w:rsidRPr="00237859">
                          <w:rPr>
                            <w:rFonts w:asciiTheme="minorHAnsi" w:hAnsiTheme="minorHAnsi" w:cstheme="minorHAnsi"/>
                            <w:color w:val="FF0000"/>
                            <w:rtl/>
                            <w:lang w:bidi="fa-IR"/>
                          </w:rPr>
                          <w:t xml:space="preserve"> </w:t>
                        </w:r>
                        <w:r w:rsidRPr="00237859">
                          <w:rPr>
                            <w:rFonts w:asciiTheme="minorHAnsi" w:hAnsiTheme="minorHAnsi" w:cstheme="minorHAnsi" w:hint="eastAsia"/>
                            <w:color w:val="FF0000"/>
                            <w:rtl/>
                            <w:lang w:bidi="fa-IR"/>
                          </w:rPr>
                          <w:t>شده</w:t>
                        </w:r>
                        <w:r w:rsidRPr="00237859">
                          <w:rPr>
                            <w:rFonts w:asciiTheme="minorHAnsi" w:hAnsiTheme="minorHAnsi" w:cstheme="minorHAnsi"/>
                            <w:color w:val="FF0000"/>
                            <w:rtl/>
                            <w:lang w:bidi="fa-IR"/>
                          </w:rPr>
                          <w:t xml:space="preserve"> </w:t>
                        </w:r>
                        <w:r w:rsidRPr="00237859">
                          <w:rPr>
                            <w:rFonts w:asciiTheme="minorHAnsi" w:hAnsiTheme="minorHAnsi" w:cstheme="minorHAnsi" w:hint="eastAsia"/>
                            <w:color w:val="FF0000"/>
                            <w:rtl/>
                            <w:lang w:bidi="fa-IR"/>
                          </w:rPr>
                          <w:t>است</w:t>
                        </w:r>
                        <w:r w:rsidRPr="00237859">
                          <w:rPr>
                            <w:rFonts w:asciiTheme="minorHAnsi" w:hAnsiTheme="minorHAnsi" w:cstheme="minorHAnsi"/>
                            <w:color w:val="FF0000"/>
                            <w:rtl/>
                            <w:lang w:bidi="fa-IR"/>
                          </w:rPr>
                          <w:t>.</w:t>
                        </w:r>
                      </w:ins>
                    </w:p>
                  </w:txbxContent>
                </v:textbox>
                <w10:wrap anchorx="page"/>
              </v:shape>
            </w:pict>
          </mc:Fallback>
        </mc:AlternateContent>
      </w:r>
    </w:p>
    <w:p w:rsidR="00A16780" w:rsidRDefault="00A16780" w:rsidP="00237859">
      <w:pPr>
        <w:rPr>
          <w:rFonts w:asciiTheme="minorHAnsi" w:hAnsiTheme="minorHAnsi" w:cs="Calibri"/>
          <w:sz w:val="24"/>
          <w:szCs w:val="24"/>
          <w:rtl/>
          <w:lang w:bidi="fa-IR"/>
        </w:rPr>
      </w:pPr>
      <w:r>
        <w:rPr>
          <w:rFonts w:asciiTheme="minorHAnsi" w:hAnsiTheme="minorHAnsi" w:cs="Calibri" w:hint="cs"/>
          <w:b/>
          <w:bCs/>
          <w:noProof/>
          <w:color w:val="FF0000"/>
          <w:sz w:val="24"/>
          <w:szCs w:val="24"/>
          <w:rtl/>
        </w:rPr>
        <mc:AlternateContent>
          <mc:Choice Requires="wps">
            <w:drawing>
              <wp:anchor distT="0" distB="0" distL="114300" distR="114300" simplePos="0" relativeHeight="251671552" behindDoc="0" locked="0" layoutInCell="1" allowOverlap="1" wp14:anchorId="1AEB997B" wp14:editId="5B6BB655">
                <wp:simplePos x="0" y="0"/>
                <wp:positionH relativeFrom="page">
                  <wp:posOffset>6223379</wp:posOffset>
                </wp:positionH>
                <wp:positionV relativeFrom="paragraph">
                  <wp:posOffset>9847</wp:posOffset>
                </wp:positionV>
                <wp:extent cx="1023582" cy="1903863"/>
                <wp:effectExtent l="0" t="0" r="24765" b="20320"/>
                <wp:wrapNone/>
                <wp:docPr id="12" name="Text Box 12"/>
                <wp:cNvGraphicFramePr/>
                <a:graphic xmlns:a="http://schemas.openxmlformats.org/drawingml/2006/main">
                  <a:graphicData uri="http://schemas.microsoft.com/office/word/2010/wordprocessingShape">
                    <wps:wsp>
                      <wps:cNvSpPr txBox="1"/>
                      <wps:spPr>
                        <a:xfrm>
                          <a:off x="0" y="0"/>
                          <a:ext cx="1023582" cy="1903863"/>
                        </a:xfrm>
                        <a:prstGeom prst="rect">
                          <a:avLst/>
                        </a:prstGeom>
                        <a:solidFill>
                          <a:schemeClr val="lt1"/>
                        </a:solidFill>
                        <a:ln w="6350">
                          <a:solidFill>
                            <a:prstClr val="black"/>
                          </a:solidFill>
                        </a:ln>
                      </wps:spPr>
                      <wps:txbx>
                        <w:txbxContent>
                          <w:p w:rsidR="00A16780" w:rsidRPr="00237859" w:rsidRDefault="00A16780" w:rsidP="00237859">
                            <w:pPr>
                              <w:ind w:left="0"/>
                              <w:rPr>
                                <w:rFonts w:asciiTheme="minorHAnsi" w:hAnsiTheme="minorHAnsi" w:cstheme="minorHAnsi"/>
                                <w:color w:val="00B0F0"/>
                                <w:lang w:bidi="fa-IR"/>
                              </w:rPr>
                            </w:pPr>
                            <w:ins w:id="14" w:author="Fartash" w:date="2024-05-02T19:15:00Z">
                              <w:r w:rsidRPr="00237859">
                                <w:rPr>
                                  <w:rFonts w:asciiTheme="minorHAnsi" w:hAnsiTheme="minorHAnsi" w:cstheme="minorHAnsi" w:hint="eastAsia"/>
                                  <w:color w:val="00B0F0"/>
                                  <w:rtl/>
                                  <w:lang w:bidi="fa-IR"/>
                                </w:rPr>
                                <w:t>عدد</w:t>
                              </w:r>
                              <w:r w:rsidRPr="00237859">
                                <w:rPr>
                                  <w:rFonts w:asciiTheme="minorHAnsi" w:hAnsiTheme="minorHAnsi" w:cstheme="minorHAnsi"/>
                                  <w:color w:val="00B0F0"/>
                                  <w:rtl/>
                                  <w:lang w:bidi="fa-IR"/>
                                </w:rPr>
                                <w:t xml:space="preserve"> </w:t>
                              </w:r>
                              <w:r w:rsidRPr="00237859">
                                <w:rPr>
                                  <w:rFonts w:asciiTheme="minorHAnsi" w:hAnsiTheme="minorHAnsi" w:cstheme="minorHAnsi" w:hint="eastAsia"/>
                                  <w:color w:val="00B0F0"/>
                                  <w:rtl/>
                                  <w:lang w:bidi="fa-IR"/>
                                </w:rPr>
                                <w:t>ها</w:t>
                              </w:r>
                              <w:r w:rsidRPr="00237859">
                                <w:rPr>
                                  <w:rFonts w:asciiTheme="minorHAnsi" w:hAnsiTheme="minorHAnsi" w:cstheme="minorHAnsi" w:hint="cs"/>
                                  <w:color w:val="00B0F0"/>
                                  <w:rtl/>
                                  <w:lang w:bidi="fa-IR"/>
                                </w:rPr>
                                <w:t>ی</w:t>
                              </w:r>
                              <w:r w:rsidRPr="00237859">
                                <w:rPr>
                                  <w:rFonts w:asciiTheme="minorHAnsi" w:hAnsiTheme="minorHAnsi" w:cstheme="minorHAnsi" w:hint="eastAsia"/>
                                  <w:color w:val="00B0F0"/>
                                  <w:rtl/>
                                  <w:lang w:bidi="fa-IR"/>
                                </w:rPr>
                                <w:t>که</w:t>
                              </w:r>
                              <w:r w:rsidRPr="00237859">
                                <w:rPr>
                                  <w:rFonts w:asciiTheme="minorHAnsi" w:hAnsiTheme="minorHAnsi" w:cstheme="minorHAnsi"/>
                                  <w:color w:val="00B0F0"/>
                                  <w:rtl/>
                                  <w:lang w:bidi="fa-IR"/>
                                </w:rPr>
                                <w:t xml:space="preserve"> </w:t>
                              </w:r>
                              <w:r w:rsidRPr="00237859">
                                <w:rPr>
                                  <w:rFonts w:asciiTheme="minorHAnsi" w:hAnsiTheme="minorHAnsi" w:cstheme="minorHAnsi" w:hint="eastAsia"/>
                                  <w:color w:val="00B0F0"/>
                                  <w:rtl/>
                                  <w:lang w:bidi="fa-IR"/>
                                </w:rPr>
                                <w:t>در</w:t>
                              </w:r>
                              <w:r w:rsidRPr="00237859">
                                <w:rPr>
                                  <w:rFonts w:asciiTheme="minorHAnsi" w:hAnsiTheme="minorHAnsi" w:cstheme="minorHAnsi"/>
                                  <w:color w:val="00B0F0"/>
                                  <w:rtl/>
                                  <w:lang w:bidi="fa-IR"/>
                                </w:rPr>
                                <w:t xml:space="preserve"> </w:t>
                              </w:r>
                              <w:r w:rsidRPr="00237859">
                                <w:rPr>
                                  <w:rFonts w:asciiTheme="minorHAnsi" w:hAnsiTheme="minorHAnsi" w:cstheme="minorHAnsi" w:hint="eastAsia"/>
                                  <w:color w:val="00B0F0"/>
                                  <w:rtl/>
                                  <w:lang w:bidi="fa-IR"/>
                                </w:rPr>
                                <w:t>حافظه</w:t>
                              </w:r>
                              <w:r w:rsidRPr="00237859">
                                <w:rPr>
                                  <w:rFonts w:asciiTheme="minorHAnsi" w:hAnsiTheme="minorHAnsi" w:cstheme="minorHAnsi"/>
                                  <w:color w:val="00B0F0"/>
                                  <w:rtl/>
                                  <w:lang w:bidi="fa-IR"/>
                                </w:rPr>
                                <w:t xml:space="preserve"> </w:t>
                              </w:r>
                              <w:r w:rsidRPr="00237859">
                                <w:rPr>
                                  <w:rFonts w:asciiTheme="minorHAnsi" w:hAnsiTheme="minorHAnsi" w:cstheme="minorHAnsi" w:hint="eastAsia"/>
                                  <w:color w:val="00B0F0"/>
                                  <w:rtl/>
                                  <w:lang w:bidi="fa-IR"/>
                                </w:rPr>
                                <w:t>ذخ</w:t>
                              </w:r>
                              <w:r w:rsidRPr="00237859">
                                <w:rPr>
                                  <w:rFonts w:asciiTheme="minorHAnsi" w:hAnsiTheme="minorHAnsi" w:cstheme="minorHAnsi" w:hint="cs"/>
                                  <w:color w:val="00B0F0"/>
                                  <w:rtl/>
                                  <w:lang w:bidi="fa-IR"/>
                                </w:rPr>
                                <w:t>ی</w:t>
                              </w:r>
                              <w:r w:rsidRPr="00237859">
                                <w:rPr>
                                  <w:rFonts w:asciiTheme="minorHAnsi" w:hAnsiTheme="minorHAnsi" w:cstheme="minorHAnsi" w:hint="eastAsia"/>
                                  <w:color w:val="00B0F0"/>
                                  <w:rtl/>
                                  <w:lang w:bidi="fa-IR"/>
                                </w:rPr>
                                <w:t>ره</w:t>
                              </w:r>
                              <w:r w:rsidRPr="00237859">
                                <w:rPr>
                                  <w:rFonts w:asciiTheme="minorHAnsi" w:hAnsiTheme="minorHAnsi" w:cstheme="minorHAnsi"/>
                                  <w:color w:val="00B0F0"/>
                                  <w:rtl/>
                                  <w:lang w:bidi="fa-IR"/>
                                </w:rPr>
                                <w:t xml:space="preserve"> </w:t>
                              </w:r>
                              <w:r w:rsidRPr="00237859">
                                <w:rPr>
                                  <w:rFonts w:asciiTheme="minorHAnsi" w:hAnsiTheme="minorHAnsi" w:cstheme="minorHAnsi" w:hint="eastAsia"/>
                                  <w:color w:val="00B0F0"/>
                                  <w:rtl/>
                                  <w:lang w:bidi="fa-IR"/>
                                </w:rPr>
                                <w:t>شده</w:t>
                              </w:r>
                            </w:ins>
                            <w:ins w:id="15" w:author="Fartash" w:date="2024-05-02T19:16:00Z">
                              <w:r>
                                <w:rPr>
                                  <w:rFonts w:asciiTheme="minorHAnsi" w:hAnsiTheme="minorHAnsi" w:cstheme="minorHAnsi" w:hint="cs"/>
                                  <w:color w:val="00B0F0"/>
                                  <w:rtl/>
                                  <w:lang w:bidi="fa-IR"/>
                                </w:rPr>
                                <w:t xml:space="preserve"> </w:t>
                              </w:r>
                            </w:ins>
                            <w:ins w:id="16" w:author="Fartash" w:date="2024-05-02T19:15:00Z">
                              <w:r w:rsidRPr="00237859">
                                <w:rPr>
                                  <w:rFonts w:asciiTheme="minorHAnsi" w:hAnsiTheme="minorHAnsi" w:cstheme="minorHAnsi" w:hint="eastAsia"/>
                                  <w:color w:val="00B0F0"/>
                                  <w:rtl/>
                                  <w:lang w:bidi="fa-IR"/>
                                </w:rPr>
                                <w:t>بصورت</w:t>
                              </w:r>
                              <w:r w:rsidRPr="00237859">
                                <w:rPr>
                                  <w:rFonts w:asciiTheme="minorHAnsi" w:hAnsiTheme="minorHAnsi" w:cstheme="minorHAnsi"/>
                                  <w:color w:val="00B0F0"/>
                                  <w:rtl/>
                                  <w:lang w:bidi="fa-IR"/>
                                </w:rPr>
                                <w:t xml:space="preserve"> 16 ب</w:t>
                              </w:r>
                              <w:r w:rsidRPr="00237859">
                                <w:rPr>
                                  <w:rFonts w:asciiTheme="minorHAnsi" w:hAnsiTheme="minorHAnsi" w:cstheme="minorHAnsi" w:hint="cs"/>
                                  <w:color w:val="00B0F0"/>
                                  <w:rtl/>
                                  <w:lang w:bidi="fa-IR"/>
                                </w:rPr>
                                <w:t>ی</w:t>
                              </w:r>
                              <w:r w:rsidRPr="00237859">
                                <w:rPr>
                                  <w:rFonts w:asciiTheme="minorHAnsi" w:hAnsiTheme="minorHAnsi" w:cstheme="minorHAnsi" w:hint="eastAsia"/>
                                  <w:color w:val="00B0F0"/>
                                  <w:rtl/>
                                  <w:lang w:bidi="fa-IR"/>
                                </w:rPr>
                                <w:t>ت</w:t>
                              </w:r>
                              <w:r w:rsidRPr="00237859">
                                <w:rPr>
                                  <w:rFonts w:asciiTheme="minorHAnsi" w:hAnsiTheme="minorHAnsi" w:cstheme="minorHAnsi"/>
                                  <w:color w:val="00B0F0"/>
                                  <w:rtl/>
                                  <w:lang w:bidi="fa-IR"/>
                                </w:rPr>
                                <w:t xml:space="preserve"> </w:t>
                              </w:r>
                              <w:r w:rsidRPr="00237859">
                                <w:rPr>
                                  <w:rFonts w:asciiTheme="minorHAnsi" w:hAnsiTheme="minorHAnsi" w:cstheme="minorHAnsi" w:hint="cs"/>
                                  <w:color w:val="00B0F0"/>
                                  <w:rtl/>
                                  <w:lang w:bidi="fa-IR"/>
                                </w:rPr>
                                <w:t>ی</w:t>
                              </w:r>
                              <w:r w:rsidRPr="00237859">
                                <w:rPr>
                                  <w:rFonts w:asciiTheme="minorHAnsi" w:hAnsiTheme="minorHAnsi" w:cstheme="minorHAnsi" w:hint="eastAsia"/>
                                  <w:color w:val="00B0F0"/>
                                  <w:rtl/>
                                  <w:lang w:bidi="fa-IR"/>
                                </w:rPr>
                                <w:t>ا</w:t>
                              </w:r>
                              <w:r w:rsidRPr="00237859">
                                <w:rPr>
                                  <w:rFonts w:asciiTheme="minorHAnsi" w:hAnsiTheme="minorHAnsi" w:cstheme="minorHAnsi"/>
                                  <w:color w:val="00B0F0"/>
                                  <w:rtl/>
                                  <w:lang w:bidi="fa-IR"/>
                                </w:rPr>
                                <w:t xml:space="preserve"> </w:t>
                              </w:r>
                              <w:proofErr w:type="spellStart"/>
                              <w:r w:rsidRPr="00237859">
                                <w:rPr>
                                  <w:rFonts w:asciiTheme="minorHAnsi" w:hAnsiTheme="minorHAnsi" w:cstheme="minorHAnsi"/>
                                  <w:color w:val="00B0F0"/>
                                  <w:lang w:bidi="fa-IR"/>
                                </w:rPr>
                                <w:t>HalfWrod</w:t>
                              </w:r>
                            </w:ins>
                            <w:proofErr w:type="spellEnd"/>
                            <w:ins w:id="17" w:author="Fartash" w:date="2024-05-02T19:16:00Z">
                              <w:r w:rsidRPr="00237859">
                                <w:rPr>
                                  <w:rFonts w:asciiTheme="minorHAnsi" w:hAnsiTheme="minorHAnsi" w:cstheme="minorHAnsi"/>
                                  <w:color w:val="00B0F0"/>
                                  <w:rtl/>
                                  <w:lang w:bidi="fa-IR"/>
                                </w:rPr>
                                <w:t xml:space="preserve"> است</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EB997B" id="Text Box 12" o:spid="_x0000_s1029" type="#_x0000_t202" style="position:absolute;left:0;text-align:left;margin-left:490.05pt;margin-top:.8pt;width:80.6pt;height:149.9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" fillcolor="white [3201]" strokeweight=".5pt">
                <v:textbox>
                  <w:txbxContent>
                    <w:p w:rsidR="00A16780" w:rsidRPr="00237859" w:rsidRDefault="00A16780" w:rsidP="00237859">
                      <w:pPr>
                        <w:ind w:left="0"/>
                        <w:rPr>
                          <w:rFonts w:asciiTheme="minorHAnsi" w:hAnsiTheme="minorHAnsi" w:cstheme="minorHAnsi"/>
                          <w:color w:val="00B0F0"/>
                          <w:lang w:bidi="fa-IR"/>
                        </w:rPr>
                      </w:pPr>
                      <w:ins w:id="18" w:author="Fartash" w:date="2024-05-02T19:15:00Z">
                        <w:r w:rsidRPr="00237859">
                          <w:rPr>
                            <w:rFonts w:asciiTheme="minorHAnsi" w:hAnsiTheme="minorHAnsi" w:cstheme="minorHAnsi" w:hint="eastAsia"/>
                            <w:color w:val="00B0F0"/>
                            <w:rtl/>
                            <w:lang w:bidi="fa-IR"/>
                          </w:rPr>
                          <w:t>عدد</w:t>
                        </w:r>
                        <w:r w:rsidRPr="00237859">
                          <w:rPr>
                            <w:rFonts w:asciiTheme="minorHAnsi" w:hAnsiTheme="minorHAnsi" w:cstheme="minorHAnsi"/>
                            <w:color w:val="00B0F0"/>
                            <w:rtl/>
                            <w:lang w:bidi="fa-IR"/>
                          </w:rPr>
                          <w:t xml:space="preserve"> </w:t>
                        </w:r>
                        <w:r w:rsidRPr="00237859">
                          <w:rPr>
                            <w:rFonts w:asciiTheme="minorHAnsi" w:hAnsiTheme="minorHAnsi" w:cstheme="minorHAnsi" w:hint="eastAsia"/>
                            <w:color w:val="00B0F0"/>
                            <w:rtl/>
                            <w:lang w:bidi="fa-IR"/>
                          </w:rPr>
                          <w:t>ها</w:t>
                        </w:r>
                        <w:r w:rsidRPr="00237859">
                          <w:rPr>
                            <w:rFonts w:asciiTheme="minorHAnsi" w:hAnsiTheme="minorHAnsi" w:cstheme="minorHAnsi" w:hint="cs"/>
                            <w:color w:val="00B0F0"/>
                            <w:rtl/>
                            <w:lang w:bidi="fa-IR"/>
                          </w:rPr>
                          <w:t>ی</w:t>
                        </w:r>
                        <w:r w:rsidRPr="00237859">
                          <w:rPr>
                            <w:rFonts w:asciiTheme="minorHAnsi" w:hAnsiTheme="minorHAnsi" w:cstheme="minorHAnsi" w:hint="eastAsia"/>
                            <w:color w:val="00B0F0"/>
                            <w:rtl/>
                            <w:lang w:bidi="fa-IR"/>
                          </w:rPr>
                          <w:t>که</w:t>
                        </w:r>
                        <w:r w:rsidRPr="00237859">
                          <w:rPr>
                            <w:rFonts w:asciiTheme="minorHAnsi" w:hAnsiTheme="minorHAnsi" w:cstheme="minorHAnsi"/>
                            <w:color w:val="00B0F0"/>
                            <w:rtl/>
                            <w:lang w:bidi="fa-IR"/>
                          </w:rPr>
                          <w:t xml:space="preserve"> </w:t>
                        </w:r>
                        <w:r w:rsidRPr="00237859">
                          <w:rPr>
                            <w:rFonts w:asciiTheme="minorHAnsi" w:hAnsiTheme="minorHAnsi" w:cstheme="minorHAnsi" w:hint="eastAsia"/>
                            <w:color w:val="00B0F0"/>
                            <w:rtl/>
                            <w:lang w:bidi="fa-IR"/>
                          </w:rPr>
                          <w:t>در</w:t>
                        </w:r>
                        <w:r w:rsidRPr="00237859">
                          <w:rPr>
                            <w:rFonts w:asciiTheme="minorHAnsi" w:hAnsiTheme="minorHAnsi" w:cstheme="minorHAnsi"/>
                            <w:color w:val="00B0F0"/>
                            <w:rtl/>
                            <w:lang w:bidi="fa-IR"/>
                          </w:rPr>
                          <w:t xml:space="preserve"> </w:t>
                        </w:r>
                        <w:r w:rsidRPr="00237859">
                          <w:rPr>
                            <w:rFonts w:asciiTheme="minorHAnsi" w:hAnsiTheme="minorHAnsi" w:cstheme="minorHAnsi" w:hint="eastAsia"/>
                            <w:color w:val="00B0F0"/>
                            <w:rtl/>
                            <w:lang w:bidi="fa-IR"/>
                          </w:rPr>
                          <w:t>حافظه</w:t>
                        </w:r>
                        <w:r w:rsidRPr="00237859">
                          <w:rPr>
                            <w:rFonts w:asciiTheme="minorHAnsi" w:hAnsiTheme="minorHAnsi" w:cstheme="minorHAnsi"/>
                            <w:color w:val="00B0F0"/>
                            <w:rtl/>
                            <w:lang w:bidi="fa-IR"/>
                          </w:rPr>
                          <w:t xml:space="preserve"> </w:t>
                        </w:r>
                        <w:r w:rsidRPr="00237859">
                          <w:rPr>
                            <w:rFonts w:asciiTheme="minorHAnsi" w:hAnsiTheme="minorHAnsi" w:cstheme="minorHAnsi" w:hint="eastAsia"/>
                            <w:color w:val="00B0F0"/>
                            <w:rtl/>
                            <w:lang w:bidi="fa-IR"/>
                          </w:rPr>
                          <w:t>ذخ</w:t>
                        </w:r>
                        <w:r w:rsidRPr="00237859">
                          <w:rPr>
                            <w:rFonts w:asciiTheme="minorHAnsi" w:hAnsiTheme="minorHAnsi" w:cstheme="minorHAnsi" w:hint="cs"/>
                            <w:color w:val="00B0F0"/>
                            <w:rtl/>
                            <w:lang w:bidi="fa-IR"/>
                          </w:rPr>
                          <w:t>ی</w:t>
                        </w:r>
                        <w:r w:rsidRPr="00237859">
                          <w:rPr>
                            <w:rFonts w:asciiTheme="minorHAnsi" w:hAnsiTheme="minorHAnsi" w:cstheme="minorHAnsi" w:hint="eastAsia"/>
                            <w:color w:val="00B0F0"/>
                            <w:rtl/>
                            <w:lang w:bidi="fa-IR"/>
                          </w:rPr>
                          <w:t>ره</w:t>
                        </w:r>
                        <w:r w:rsidRPr="00237859">
                          <w:rPr>
                            <w:rFonts w:asciiTheme="minorHAnsi" w:hAnsiTheme="minorHAnsi" w:cstheme="minorHAnsi"/>
                            <w:color w:val="00B0F0"/>
                            <w:rtl/>
                            <w:lang w:bidi="fa-IR"/>
                          </w:rPr>
                          <w:t xml:space="preserve"> </w:t>
                        </w:r>
                        <w:r w:rsidRPr="00237859">
                          <w:rPr>
                            <w:rFonts w:asciiTheme="minorHAnsi" w:hAnsiTheme="minorHAnsi" w:cstheme="minorHAnsi" w:hint="eastAsia"/>
                            <w:color w:val="00B0F0"/>
                            <w:rtl/>
                            <w:lang w:bidi="fa-IR"/>
                          </w:rPr>
                          <w:t>شده</w:t>
                        </w:r>
                      </w:ins>
                      <w:ins w:id="19" w:author="Fartash" w:date="2024-05-02T19:16:00Z">
                        <w:r>
                          <w:rPr>
                            <w:rFonts w:asciiTheme="minorHAnsi" w:hAnsiTheme="minorHAnsi" w:cstheme="minorHAnsi" w:hint="cs"/>
                            <w:color w:val="00B0F0"/>
                            <w:rtl/>
                            <w:lang w:bidi="fa-IR"/>
                          </w:rPr>
                          <w:t xml:space="preserve"> </w:t>
                        </w:r>
                      </w:ins>
                      <w:ins w:id="20" w:author="Fartash" w:date="2024-05-02T19:15:00Z">
                        <w:r w:rsidRPr="00237859">
                          <w:rPr>
                            <w:rFonts w:asciiTheme="minorHAnsi" w:hAnsiTheme="minorHAnsi" w:cstheme="minorHAnsi" w:hint="eastAsia"/>
                            <w:color w:val="00B0F0"/>
                            <w:rtl/>
                            <w:lang w:bidi="fa-IR"/>
                          </w:rPr>
                          <w:t>بصورت</w:t>
                        </w:r>
                        <w:r w:rsidRPr="00237859">
                          <w:rPr>
                            <w:rFonts w:asciiTheme="minorHAnsi" w:hAnsiTheme="minorHAnsi" w:cstheme="minorHAnsi"/>
                            <w:color w:val="00B0F0"/>
                            <w:rtl/>
                            <w:lang w:bidi="fa-IR"/>
                          </w:rPr>
                          <w:t xml:space="preserve"> 16 ب</w:t>
                        </w:r>
                        <w:r w:rsidRPr="00237859">
                          <w:rPr>
                            <w:rFonts w:asciiTheme="minorHAnsi" w:hAnsiTheme="minorHAnsi" w:cstheme="minorHAnsi" w:hint="cs"/>
                            <w:color w:val="00B0F0"/>
                            <w:rtl/>
                            <w:lang w:bidi="fa-IR"/>
                          </w:rPr>
                          <w:t>ی</w:t>
                        </w:r>
                        <w:r w:rsidRPr="00237859">
                          <w:rPr>
                            <w:rFonts w:asciiTheme="minorHAnsi" w:hAnsiTheme="minorHAnsi" w:cstheme="minorHAnsi" w:hint="eastAsia"/>
                            <w:color w:val="00B0F0"/>
                            <w:rtl/>
                            <w:lang w:bidi="fa-IR"/>
                          </w:rPr>
                          <w:t>ت</w:t>
                        </w:r>
                        <w:r w:rsidRPr="00237859">
                          <w:rPr>
                            <w:rFonts w:asciiTheme="minorHAnsi" w:hAnsiTheme="minorHAnsi" w:cstheme="minorHAnsi"/>
                            <w:color w:val="00B0F0"/>
                            <w:rtl/>
                            <w:lang w:bidi="fa-IR"/>
                          </w:rPr>
                          <w:t xml:space="preserve"> </w:t>
                        </w:r>
                        <w:r w:rsidRPr="00237859">
                          <w:rPr>
                            <w:rFonts w:asciiTheme="minorHAnsi" w:hAnsiTheme="minorHAnsi" w:cstheme="minorHAnsi" w:hint="cs"/>
                            <w:color w:val="00B0F0"/>
                            <w:rtl/>
                            <w:lang w:bidi="fa-IR"/>
                          </w:rPr>
                          <w:t>ی</w:t>
                        </w:r>
                        <w:r w:rsidRPr="00237859">
                          <w:rPr>
                            <w:rFonts w:asciiTheme="minorHAnsi" w:hAnsiTheme="minorHAnsi" w:cstheme="minorHAnsi" w:hint="eastAsia"/>
                            <w:color w:val="00B0F0"/>
                            <w:rtl/>
                            <w:lang w:bidi="fa-IR"/>
                          </w:rPr>
                          <w:t>ا</w:t>
                        </w:r>
                        <w:r w:rsidRPr="00237859">
                          <w:rPr>
                            <w:rFonts w:asciiTheme="minorHAnsi" w:hAnsiTheme="minorHAnsi" w:cstheme="minorHAnsi"/>
                            <w:color w:val="00B0F0"/>
                            <w:rtl/>
                            <w:lang w:bidi="fa-IR"/>
                          </w:rPr>
                          <w:t xml:space="preserve"> </w:t>
                        </w:r>
                        <w:proofErr w:type="spellStart"/>
                        <w:r w:rsidRPr="00237859">
                          <w:rPr>
                            <w:rFonts w:asciiTheme="minorHAnsi" w:hAnsiTheme="minorHAnsi" w:cstheme="minorHAnsi"/>
                            <w:color w:val="00B0F0"/>
                            <w:lang w:bidi="fa-IR"/>
                          </w:rPr>
                          <w:t>HalfWrod</w:t>
                        </w:r>
                      </w:ins>
                      <w:proofErr w:type="spellEnd"/>
                      <w:ins w:id="21" w:author="Fartash" w:date="2024-05-02T19:16:00Z">
                        <w:r w:rsidRPr="00237859">
                          <w:rPr>
                            <w:rFonts w:asciiTheme="minorHAnsi" w:hAnsiTheme="minorHAnsi" w:cstheme="minorHAnsi"/>
                            <w:color w:val="00B0F0"/>
                            <w:rtl/>
                            <w:lang w:bidi="fa-IR"/>
                          </w:rPr>
                          <w:t xml:space="preserve"> است</w:t>
                        </w:r>
                      </w:ins>
                    </w:p>
                  </w:txbxContent>
                </v:textbox>
                <w10:wrap anchorx="page"/>
              </v:shape>
            </w:pict>
          </mc:Fallback>
        </mc:AlternateContent>
      </w:r>
      <w:r>
        <w:rPr>
          <w:rFonts w:asciiTheme="minorHAnsi" w:hAnsiTheme="minorHAnsi" w:cs="Calibri" w:hint="cs"/>
          <w:sz w:val="24"/>
          <w:szCs w:val="24"/>
          <w:rtl/>
          <w:lang w:bidi="fa-IR"/>
        </w:rPr>
        <w:t xml:space="preserve">   </w:t>
      </w:r>
    </w:p>
    <w:p w:rsidR="00A16780" w:rsidRPr="00237859" w:rsidRDefault="00A16780" w:rsidP="00237859">
      <w:pPr>
        <w:rPr>
          <w:rFonts w:asciiTheme="minorHAnsi" w:hAnsiTheme="minorHAnsi" w:cs="Calibri"/>
          <w:sz w:val="24"/>
          <w:szCs w:val="24"/>
          <w:rtl/>
          <w:lang w:bidi="fa-IR"/>
        </w:rPr>
      </w:pPr>
      <w:r>
        <w:rPr>
          <w:rFonts w:asciiTheme="minorHAnsi" w:hAnsiTheme="minorHAnsi" w:cs="Calibri" w:hint="cs"/>
          <w:sz w:val="24"/>
          <w:szCs w:val="24"/>
          <w:rtl/>
          <w:lang w:bidi="fa-IR"/>
        </w:rPr>
        <w:t xml:space="preserve"> </w:t>
      </w:r>
    </w:p>
    <w:sectPr w:rsidR="00A16780" w:rsidRPr="00237859" w:rsidSect="007936AF">
      <w:headerReference w:type="default" r:id="rId10"/>
      <w:pgSz w:w="12240" w:h="15840"/>
      <w:pgMar w:top="1439" w:right="1433" w:bottom="1352" w:left="1277" w:header="720" w:footer="720" w:gutter="0"/>
      <w:pgBorders w:offsetFrom="page">
        <w:top w:val="double" w:sz="12" w:space="24" w:color="auto"/>
        <w:left w:val="double" w:sz="12" w:space="24" w:color="auto"/>
        <w:bottom w:val="double" w:sz="12" w:space="24" w:color="auto"/>
        <w:right w:val="double" w:sz="12" w:space="24" w:color="auto"/>
      </w:pgBorders>
      <w:cols w:space="720"/>
      <w:bidi/>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031F" w:rsidRDefault="0091031F" w:rsidP="007936AF">
      <w:pPr>
        <w:spacing w:after="0" w:line="240" w:lineRule="auto"/>
      </w:pPr>
      <w:r>
        <w:separator/>
      </w:r>
    </w:p>
  </w:endnote>
  <w:endnote w:type="continuationSeparator" w:id="0">
    <w:p w:rsidR="0091031F" w:rsidRDefault="0091031F" w:rsidP="007936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2  Nazanin">
    <w:panose1 w:val="00000400000000000000"/>
    <w:charset w:val="B2"/>
    <w:family w:val="auto"/>
    <w:pitch w:val="variable"/>
    <w:sig w:usb0="00002001" w:usb1="80000000" w:usb2="00000008" w:usb3="00000000" w:csb0="0000004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MU Tabassom">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031F" w:rsidRDefault="0091031F" w:rsidP="007936AF">
      <w:pPr>
        <w:spacing w:after="0" w:line="240" w:lineRule="auto"/>
      </w:pPr>
      <w:r>
        <w:separator/>
      </w:r>
    </w:p>
  </w:footnote>
  <w:footnote w:type="continuationSeparator" w:id="0">
    <w:p w:rsidR="0091031F" w:rsidRDefault="0091031F" w:rsidP="007936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505" w:rsidRDefault="00440505">
    <w:pPr>
      <w:pStyle w:val="Header"/>
    </w:pPr>
    <w:r w:rsidRPr="007936AF">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40505" w:rsidRDefault="00440505">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237859">
                              <w:rPr>
                                <w:noProof/>
                                <w:color w:val="FFFFFF" w:themeColor="background1"/>
                                <w:sz w:val="24"/>
                                <w:szCs w:val="24"/>
                                <w:rtl/>
                              </w:rPr>
                              <w:t>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30"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31"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32"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33"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tangle 162" o:spid="_x0000_s1034"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5"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440505" w:rsidRDefault="00440505">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237859">
                        <w:rPr>
                          <w:noProof/>
                          <w:color w:val="FFFFFF" w:themeColor="background1"/>
                          <w:sz w:val="24"/>
                          <w:szCs w:val="24"/>
                          <w:rtl/>
                        </w:rPr>
                        <w:t>1</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3pt;height:11.3pt" o:bullet="t">
        <v:imagedata r:id="rId1" o:title="mso3AC0"/>
      </v:shape>
    </w:pict>
  </w:numPicBullet>
  <w:abstractNum w:abstractNumId="0" w15:restartNumberingAfterBreak="0">
    <w:nsid w:val="0DD14961"/>
    <w:multiLevelType w:val="hybridMultilevel"/>
    <w:tmpl w:val="2DB628E0"/>
    <w:lvl w:ilvl="0" w:tplc="78664598">
      <w:start w:val="1"/>
      <w:numFmt w:val="decimal"/>
      <w:lvlText w:val="%1."/>
      <w:lvlJc w:val="left"/>
      <w:pPr>
        <w:ind w:left="363" w:hanging="360"/>
      </w:pPr>
      <w:rPr>
        <w:rFonts w:ascii="2  Nazanin" w:hAnsi="2  Nazanin" w:cs="2  Nazanin" w:hint="default"/>
        <w:sz w:val="28"/>
      </w:rPr>
    </w:lvl>
    <w:lvl w:ilvl="1" w:tplc="04090019" w:tentative="1">
      <w:start w:val="1"/>
      <w:numFmt w:val="lowerLetter"/>
      <w:lvlText w:val="%2."/>
      <w:lvlJc w:val="left"/>
      <w:pPr>
        <w:ind w:left="1083" w:hanging="360"/>
      </w:pPr>
    </w:lvl>
    <w:lvl w:ilvl="2" w:tplc="0409001B" w:tentative="1">
      <w:start w:val="1"/>
      <w:numFmt w:val="lowerRoman"/>
      <w:lvlText w:val="%3."/>
      <w:lvlJc w:val="right"/>
      <w:pPr>
        <w:ind w:left="1803" w:hanging="180"/>
      </w:pPr>
    </w:lvl>
    <w:lvl w:ilvl="3" w:tplc="0409000F" w:tentative="1">
      <w:start w:val="1"/>
      <w:numFmt w:val="decimal"/>
      <w:lvlText w:val="%4."/>
      <w:lvlJc w:val="left"/>
      <w:pPr>
        <w:ind w:left="2523" w:hanging="360"/>
      </w:pPr>
    </w:lvl>
    <w:lvl w:ilvl="4" w:tplc="04090019" w:tentative="1">
      <w:start w:val="1"/>
      <w:numFmt w:val="lowerLetter"/>
      <w:lvlText w:val="%5."/>
      <w:lvlJc w:val="left"/>
      <w:pPr>
        <w:ind w:left="3243" w:hanging="360"/>
      </w:pPr>
    </w:lvl>
    <w:lvl w:ilvl="5" w:tplc="0409001B" w:tentative="1">
      <w:start w:val="1"/>
      <w:numFmt w:val="lowerRoman"/>
      <w:lvlText w:val="%6."/>
      <w:lvlJc w:val="right"/>
      <w:pPr>
        <w:ind w:left="3963" w:hanging="180"/>
      </w:pPr>
    </w:lvl>
    <w:lvl w:ilvl="6" w:tplc="0409000F" w:tentative="1">
      <w:start w:val="1"/>
      <w:numFmt w:val="decimal"/>
      <w:lvlText w:val="%7."/>
      <w:lvlJc w:val="left"/>
      <w:pPr>
        <w:ind w:left="4683" w:hanging="360"/>
      </w:pPr>
    </w:lvl>
    <w:lvl w:ilvl="7" w:tplc="04090019" w:tentative="1">
      <w:start w:val="1"/>
      <w:numFmt w:val="lowerLetter"/>
      <w:lvlText w:val="%8."/>
      <w:lvlJc w:val="left"/>
      <w:pPr>
        <w:ind w:left="5403" w:hanging="360"/>
      </w:pPr>
    </w:lvl>
    <w:lvl w:ilvl="8" w:tplc="0409001B" w:tentative="1">
      <w:start w:val="1"/>
      <w:numFmt w:val="lowerRoman"/>
      <w:lvlText w:val="%9."/>
      <w:lvlJc w:val="right"/>
      <w:pPr>
        <w:ind w:left="6123" w:hanging="180"/>
      </w:pPr>
    </w:lvl>
  </w:abstractNum>
  <w:abstractNum w:abstractNumId="1" w15:restartNumberingAfterBreak="0">
    <w:nsid w:val="24047372"/>
    <w:multiLevelType w:val="hybridMultilevel"/>
    <w:tmpl w:val="4A144C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33720A"/>
    <w:multiLevelType w:val="hybridMultilevel"/>
    <w:tmpl w:val="1AFEF4CC"/>
    <w:lvl w:ilvl="0" w:tplc="76F4D03C">
      <w:start w:val="1"/>
      <w:numFmt w:val="decimal"/>
      <w:lvlText w:val="%1."/>
      <w:lvlJc w:val="left"/>
      <w:pPr>
        <w:ind w:left="363" w:hanging="360"/>
      </w:pPr>
      <w:rPr>
        <w:rFonts w:hint="default"/>
      </w:rPr>
    </w:lvl>
    <w:lvl w:ilvl="1" w:tplc="04090019" w:tentative="1">
      <w:start w:val="1"/>
      <w:numFmt w:val="lowerLetter"/>
      <w:lvlText w:val="%2."/>
      <w:lvlJc w:val="left"/>
      <w:pPr>
        <w:ind w:left="1083" w:hanging="360"/>
      </w:pPr>
    </w:lvl>
    <w:lvl w:ilvl="2" w:tplc="0409001B" w:tentative="1">
      <w:start w:val="1"/>
      <w:numFmt w:val="lowerRoman"/>
      <w:lvlText w:val="%3."/>
      <w:lvlJc w:val="right"/>
      <w:pPr>
        <w:ind w:left="1803" w:hanging="180"/>
      </w:pPr>
    </w:lvl>
    <w:lvl w:ilvl="3" w:tplc="0409000F" w:tentative="1">
      <w:start w:val="1"/>
      <w:numFmt w:val="decimal"/>
      <w:lvlText w:val="%4."/>
      <w:lvlJc w:val="left"/>
      <w:pPr>
        <w:ind w:left="2523" w:hanging="360"/>
      </w:pPr>
    </w:lvl>
    <w:lvl w:ilvl="4" w:tplc="04090019" w:tentative="1">
      <w:start w:val="1"/>
      <w:numFmt w:val="lowerLetter"/>
      <w:lvlText w:val="%5."/>
      <w:lvlJc w:val="left"/>
      <w:pPr>
        <w:ind w:left="3243" w:hanging="360"/>
      </w:pPr>
    </w:lvl>
    <w:lvl w:ilvl="5" w:tplc="0409001B" w:tentative="1">
      <w:start w:val="1"/>
      <w:numFmt w:val="lowerRoman"/>
      <w:lvlText w:val="%6."/>
      <w:lvlJc w:val="right"/>
      <w:pPr>
        <w:ind w:left="3963" w:hanging="180"/>
      </w:pPr>
    </w:lvl>
    <w:lvl w:ilvl="6" w:tplc="0409000F" w:tentative="1">
      <w:start w:val="1"/>
      <w:numFmt w:val="decimal"/>
      <w:lvlText w:val="%7."/>
      <w:lvlJc w:val="left"/>
      <w:pPr>
        <w:ind w:left="4683" w:hanging="360"/>
      </w:pPr>
    </w:lvl>
    <w:lvl w:ilvl="7" w:tplc="04090019" w:tentative="1">
      <w:start w:val="1"/>
      <w:numFmt w:val="lowerLetter"/>
      <w:lvlText w:val="%8."/>
      <w:lvlJc w:val="left"/>
      <w:pPr>
        <w:ind w:left="5403" w:hanging="360"/>
      </w:pPr>
    </w:lvl>
    <w:lvl w:ilvl="8" w:tplc="0409001B" w:tentative="1">
      <w:start w:val="1"/>
      <w:numFmt w:val="lowerRoman"/>
      <w:lvlText w:val="%9."/>
      <w:lvlJc w:val="right"/>
      <w:pPr>
        <w:ind w:left="6123" w:hanging="180"/>
      </w:pPr>
    </w:lvl>
  </w:abstractNum>
  <w:abstractNum w:abstractNumId="3" w15:restartNumberingAfterBreak="0">
    <w:nsid w:val="2EB2135E"/>
    <w:multiLevelType w:val="hybridMultilevel"/>
    <w:tmpl w:val="761EE790"/>
    <w:lvl w:ilvl="0" w:tplc="04090007">
      <w:start w:val="1"/>
      <w:numFmt w:val="bullet"/>
      <w:lvlText w:val=""/>
      <w:lvlPicBulletId w:val="0"/>
      <w:lvlJc w:val="left"/>
      <w:pPr>
        <w:ind w:left="723" w:hanging="360"/>
      </w:pPr>
      <w:rPr>
        <w:rFonts w:ascii="Symbol" w:hAnsi="Symbol" w:hint="default"/>
      </w:rPr>
    </w:lvl>
    <w:lvl w:ilvl="1" w:tplc="04090003" w:tentative="1">
      <w:start w:val="1"/>
      <w:numFmt w:val="bullet"/>
      <w:lvlText w:val="o"/>
      <w:lvlJc w:val="left"/>
      <w:pPr>
        <w:ind w:left="1443" w:hanging="360"/>
      </w:pPr>
      <w:rPr>
        <w:rFonts w:ascii="Courier New" w:hAnsi="Courier New" w:cs="Courier New" w:hint="default"/>
      </w:rPr>
    </w:lvl>
    <w:lvl w:ilvl="2" w:tplc="04090005" w:tentative="1">
      <w:start w:val="1"/>
      <w:numFmt w:val="bullet"/>
      <w:lvlText w:val=""/>
      <w:lvlJc w:val="left"/>
      <w:pPr>
        <w:ind w:left="2163" w:hanging="360"/>
      </w:pPr>
      <w:rPr>
        <w:rFonts w:ascii="Wingdings" w:hAnsi="Wingdings" w:hint="default"/>
      </w:rPr>
    </w:lvl>
    <w:lvl w:ilvl="3" w:tplc="04090001" w:tentative="1">
      <w:start w:val="1"/>
      <w:numFmt w:val="bullet"/>
      <w:lvlText w:val=""/>
      <w:lvlJc w:val="left"/>
      <w:pPr>
        <w:ind w:left="2883" w:hanging="360"/>
      </w:pPr>
      <w:rPr>
        <w:rFonts w:ascii="Symbol" w:hAnsi="Symbol" w:hint="default"/>
      </w:rPr>
    </w:lvl>
    <w:lvl w:ilvl="4" w:tplc="04090003" w:tentative="1">
      <w:start w:val="1"/>
      <w:numFmt w:val="bullet"/>
      <w:lvlText w:val="o"/>
      <w:lvlJc w:val="left"/>
      <w:pPr>
        <w:ind w:left="3603" w:hanging="360"/>
      </w:pPr>
      <w:rPr>
        <w:rFonts w:ascii="Courier New" w:hAnsi="Courier New" w:cs="Courier New" w:hint="default"/>
      </w:rPr>
    </w:lvl>
    <w:lvl w:ilvl="5" w:tplc="04090005" w:tentative="1">
      <w:start w:val="1"/>
      <w:numFmt w:val="bullet"/>
      <w:lvlText w:val=""/>
      <w:lvlJc w:val="left"/>
      <w:pPr>
        <w:ind w:left="4323" w:hanging="360"/>
      </w:pPr>
      <w:rPr>
        <w:rFonts w:ascii="Wingdings" w:hAnsi="Wingdings" w:hint="default"/>
      </w:rPr>
    </w:lvl>
    <w:lvl w:ilvl="6" w:tplc="04090001" w:tentative="1">
      <w:start w:val="1"/>
      <w:numFmt w:val="bullet"/>
      <w:lvlText w:val=""/>
      <w:lvlJc w:val="left"/>
      <w:pPr>
        <w:ind w:left="5043" w:hanging="360"/>
      </w:pPr>
      <w:rPr>
        <w:rFonts w:ascii="Symbol" w:hAnsi="Symbol" w:hint="default"/>
      </w:rPr>
    </w:lvl>
    <w:lvl w:ilvl="7" w:tplc="04090003" w:tentative="1">
      <w:start w:val="1"/>
      <w:numFmt w:val="bullet"/>
      <w:lvlText w:val="o"/>
      <w:lvlJc w:val="left"/>
      <w:pPr>
        <w:ind w:left="5763" w:hanging="360"/>
      </w:pPr>
      <w:rPr>
        <w:rFonts w:ascii="Courier New" w:hAnsi="Courier New" w:cs="Courier New" w:hint="default"/>
      </w:rPr>
    </w:lvl>
    <w:lvl w:ilvl="8" w:tplc="04090005" w:tentative="1">
      <w:start w:val="1"/>
      <w:numFmt w:val="bullet"/>
      <w:lvlText w:val=""/>
      <w:lvlJc w:val="left"/>
      <w:pPr>
        <w:ind w:left="6483" w:hanging="360"/>
      </w:pPr>
      <w:rPr>
        <w:rFonts w:ascii="Wingdings" w:hAnsi="Wingdings" w:hint="default"/>
      </w:rPr>
    </w:lvl>
  </w:abstractNum>
  <w:abstractNum w:abstractNumId="4" w15:restartNumberingAfterBreak="0">
    <w:nsid w:val="3229153A"/>
    <w:multiLevelType w:val="hybridMultilevel"/>
    <w:tmpl w:val="1C66E706"/>
    <w:lvl w:ilvl="0" w:tplc="0E96D07E">
      <w:start w:val="1"/>
      <w:numFmt w:val="decimal"/>
      <w:lvlText w:val="%1."/>
      <w:lvlJc w:val="left"/>
      <w:pPr>
        <w:ind w:left="363" w:hanging="360"/>
      </w:pPr>
      <w:rPr>
        <w:rFonts w:ascii="2  Nazanin" w:hAnsi="2  Nazanin" w:cs="2  Nazanin" w:hint="default"/>
        <w:sz w:val="28"/>
      </w:rPr>
    </w:lvl>
    <w:lvl w:ilvl="1" w:tplc="04090019" w:tentative="1">
      <w:start w:val="1"/>
      <w:numFmt w:val="lowerLetter"/>
      <w:lvlText w:val="%2."/>
      <w:lvlJc w:val="left"/>
      <w:pPr>
        <w:ind w:left="1083" w:hanging="360"/>
      </w:pPr>
    </w:lvl>
    <w:lvl w:ilvl="2" w:tplc="0409001B" w:tentative="1">
      <w:start w:val="1"/>
      <w:numFmt w:val="lowerRoman"/>
      <w:lvlText w:val="%3."/>
      <w:lvlJc w:val="right"/>
      <w:pPr>
        <w:ind w:left="1803" w:hanging="180"/>
      </w:pPr>
    </w:lvl>
    <w:lvl w:ilvl="3" w:tplc="0409000F" w:tentative="1">
      <w:start w:val="1"/>
      <w:numFmt w:val="decimal"/>
      <w:lvlText w:val="%4."/>
      <w:lvlJc w:val="left"/>
      <w:pPr>
        <w:ind w:left="2523" w:hanging="360"/>
      </w:pPr>
    </w:lvl>
    <w:lvl w:ilvl="4" w:tplc="04090019" w:tentative="1">
      <w:start w:val="1"/>
      <w:numFmt w:val="lowerLetter"/>
      <w:lvlText w:val="%5."/>
      <w:lvlJc w:val="left"/>
      <w:pPr>
        <w:ind w:left="3243" w:hanging="360"/>
      </w:pPr>
    </w:lvl>
    <w:lvl w:ilvl="5" w:tplc="0409001B" w:tentative="1">
      <w:start w:val="1"/>
      <w:numFmt w:val="lowerRoman"/>
      <w:lvlText w:val="%6."/>
      <w:lvlJc w:val="right"/>
      <w:pPr>
        <w:ind w:left="3963" w:hanging="180"/>
      </w:pPr>
    </w:lvl>
    <w:lvl w:ilvl="6" w:tplc="0409000F" w:tentative="1">
      <w:start w:val="1"/>
      <w:numFmt w:val="decimal"/>
      <w:lvlText w:val="%7."/>
      <w:lvlJc w:val="left"/>
      <w:pPr>
        <w:ind w:left="4683" w:hanging="360"/>
      </w:pPr>
    </w:lvl>
    <w:lvl w:ilvl="7" w:tplc="04090019" w:tentative="1">
      <w:start w:val="1"/>
      <w:numFmt w:val="lowerLetter"/>
      <w:lvlText w:val="%8."/>
      <w:lvlJc w:val="left"/>
      <w:pPr>
        <w:ind w:left="5403" w:hanging="360"/>
      </w:pPr>
    </w:lvl>
    <w:lvl w:ilvl="8" w:tplc="0409001B" w:tentative="1">
      <w:start w:val="1"/>
      <w:numFmt w:val="lowerRoman"/>
      <w:lvlText w:val="%9."/>
      <w:lvlJc w:val="right"/>
      <w:pPr>
        <w:ind w:left="6123" w:hanging="180"/>
      </w:pPr>
    </w:lvl>
  </w:abstractNum>
  <w:abstractNum w:abstractNumId="5" w15:restartNumberingAfterBreak="0">
    <w:nsid w:val="718715B3"/>
    <w:multiLevelType w:val="hybridMultilevel"/>
    <w:tmpl w:val="8744D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0"/>
  </w:num>
  <w:num w:numId="5">
    <w:abstractNumId w:val="3"/>
  </w:num>
  <w:num w:numId="6">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artash">
    <w15:presenceInfo w15:providerId="None" w15:userId="Fartas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4F8"/>
    <w:rsid w:val="000211D9"/>
    <w:rsid w:val="00045BAD"/>
    <w:rsid w:val="00054642"/>
    <w:rsid w:val="00085662"/>
    <w:rsid w:val="000D08AF"/>
    <w:rsid w:val="00172596"/>
    <w:rsid w:val="00182370"/>
    <w:rsid w:val="001B089B"/>
    <w:rsid w:val="00237859"/>
    <w:rsid w:val="00283437"/>
    <w:rsid w:val="002B011B"/>
    <w:rsid w:val="002E4070"/>
    <w:rsid w:val="002F5882"/>
    <w:rsid w:val="00320894"/>
    <w:rsid w:val="00377EAF"/>
    <w:rsid w:val="003B64C8"/>
    <w:rsid w:val="003F50F7"/>
    <w:rsid w:val="00440505"/>
    <w:rsid w:val="00490F42"/>
    <w:rsid w:val="004E2841"/>
    <w:rsid w:val="004E708D"/>
    <w:rsid w:val="004F2B28"/>
    <w:rsid w:val="00503869"/>
    <w:rsid w:val="00515DB9"/>
    <w:rsid w:val="005365D4"/>
    <w:rsid w:val="00573B8A"/>
    <w:rsid w:val="00582B79"/>
    <w:rsid w:val="005F7880"/>
    <w:rsid w:val="00610B9D"/>
    <w:rsid w:val="00623D56"/>
    <w:rsid w:val="00666575"/>
    <w:rsid w:val="00684BA7"/>
    <w:rsid w:val="006B74F8"/>
    <w:rsid w:val="006D3B15"/>
    <w:rsid w:val="007936AF"/>
    <w:rsid w:val="007969D2"/>
    <w:rsid w:val="007E41FD"/>
    <w:rsid w:val="008019FB"/>
    <w:rsid w:val="00854C62"/>
    <w:rsid w:val="00886BF8"/>
    <w:rsid w:val="008D2151"/>
    <w:rsid w:val="008D687C"/>
    <w:rsid w:val="0091031F"/>
    <w:rsid w:val="0092386A"/>
    <w:rsid w:val="00926D68"/>
    <w:rsid w:val="00962C3B"/>
    <w:rsid w:val="00A16780"/>
    <w:rsid w:val="00A243D0"/>
    <w:rsid w:val="00A3514F"/>
    <w:rsid w:val="00A3610F"/>
    <w:rsid w:val="00A41CDF"/>
    <w:rsid w:val="00AB120E"/>
    <w:rsid w:val="00AB38DE"/>
    <w:rsid w:val="00B07A19"/>
    <w:rsid w:val="00B22856"/>
    <w:rsid w:val="00B325E4"/>
    <w:rsid w:val="00BE0436"/>
    <w:rsid w:val="00BF18B5"/>
    <w:rsid w:val="00C26307"/>
    <w:rsid w:val="00C42408"/>
    <w:rsid w:val="00C43881"/>
    <w:rsid w:val="00CB574A"/>
    <w:rsid w:val="00D62C56"/>
    <w:rsid w:val="00EF09A1"/>
    <w:rsid w:val="00EF3521"/>
    <w:rsid w:val="00F8504C"/>
    <w:rsid w:val="00FA02EC"/>
    <w:rsid w:val="00FF04C0"/>
    <w:rsid w:val="00FF4F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ED2FD"/>
  <w15:docId w15:val="{AA24C10B-70F2-4914-82D9-768893117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25E4"/>
    <w:pPr>
      <w:bidi/>
      <w:spacing w:after="155" w:line="263" w:lineRule="auto"/>
      <w:ind w:left="10" w:right="165" w:hanging="7"/>
      <w:jc w:val="both"/>
    </w:pPr>
    <w:rPr>
      <w:rFonts w:ascii="2  Nazanin" w:eastAsia="2  Nazanin" w:hAnsi="2  Nazanin" w:cs="2  Nazani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36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36AF"/>
    <w:rPr>
      <w:rFonts w:ascii="2  Nazanin" w:eastAsia="2  Nazanin" w:hAnsi="2  Nazanin" w:cs="2  Nazanin"/>
      <w:color w:val="000000"/>
      <w:sz w:val="28"/>
    </w:rPr>
  </w:style>
  <w:style w:type="paragraph" w:styleId="Footer">
    <w:name w:val="footer"/>
    <w:basedOn w:val="Normal"/>
    <w:link w:val="FooterChar"/>
    <w:uiPriority w:val="99"/>
    <w:unhideWhenUsed/>
    <w:rsid w:val="007936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36AF"/>
    <w:rPr>
      <w:rFonts w:ascii="2  Nazanin" w:eastAsia="2  Nazanin" w:hAnsi="2  Nazanin" w:cs="2  Nazanin"/>
      <w:color w:val="000000"/>
      <w:sz w:val="28"/>
    </w:rPr>
  </w:style>
  <w:style w:type="paragraph" w:styleId="ListParagraph">
    <w:name w:val="List Paragraph"/>
    <w:basedOn w:val="Normal"/>
    <w:uiPriority w:val="34"/>
    <w:qFormat/>
    <w:rsid w:val="00EF09A1"/>
    <w:pPr>
      <w:ind w:left="720"/>
      <w:contextualSpacing/>
    </w:pPr>
  </w:style>
  <w:style w:type="paragraph" w:styleId="BalloonText">
    <w:name w:val="Balloon Text"/>
    <w:basedOn w:val="Normal"/>
    <w:link w:val="BalloonTextChar"/>
    <w:uiPriority w:val="99"/>
    <w:semiHidden/>
    <w:unhideWhenUsed/>
    <w:rsid w:val="002378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7859"/>
    <w:rPr>
      <w:rFonts w:ascii="Segoe UI" w:eastAsia="2  Nazani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069696">
      <w:bodyDiv w:val="1"/>
      <w:marLeft w:val="0"/>
      <w:marRight w:val="0"/>
      <w:marTop w:val="0"/>
      <w:marBottom w:val="0"/>
      <w:divBdr>
        <w:top w:val="none" w:sz="0" w:space="0" w:color="auto"/>
        <w:left w:val="none" w:sz="0" w:space="0" w:color="auto"/>
        <w:bottom w:val="none" w:sz="0" w:space="0" w:color="auto"/>
        <w:right w:val="none" w:sz="0" w:space="0" w:color="auto"/>
      </w:divBdr>
      <w:divsChild>
        <w:div w:id="3438754">
          <w:marLeft w:val="0"/>
          <w:marRight w:val="0"/>
          <w:marTop w:val="0"/>
          <w:marBottom w:val="0"/>
          <w:divBdr>
            <w:top w:val="none" w:sz="0" w:space="0" w:color="auto"/>
            <w:left w:val="none" w:sz="0" w:space="0" w:color="auto"/>
            <w:bottom w:val="none" w:sz="0" w:space="0" w:color="auto"/>
            <w:right w:val="none" w:sz="0" w:space="0" w:color="auto"/>
          </w:divBdr>
          <w:divsChild>
            <w:div w:id="981690867">
              <w:marLeft w:val="0"/>
              <w:marRight w:val="0"/>
              <w:marTop w:val="0"/>
              <w:marBottom w:val="0"/>
              <w:divBdr>
                <w:top w:val="none" w:sz="0" w:space="0" w:color="auto"/>
                <w:left w:val="none" w:sz="0" w:space="0" w:color="auto"/>
                <w:bottom w:val="none" w:sz="0" w:space="0" w:color="auto"/>
                <w:right w:val="none" w:sz="0" w:space="0" w:color="auto"/>
              </w:divBdr>
            </w:div>
            <w:div w:id="864294344">
              <w:marLeft w:val="0"/>
              <w:marRight w:val="0"/>
              <w:marTop w:val="0"/>
              <w:marBottom w:val="0"/>
              <w:divBdr>
                <w:top w:val="none" w:sz="0" w:space="0" w:color="auto"/>
                <w:left w:val="none" w:sz="0" w:space="0" w:color="auto"/>
                <w:bottom w:val="none" w:sz="0" w:space="0" w:color="auto"/>
                <w:right w:val="none" w:sz="0" w:space="0" w:color="auto"/>
              </w:divBdr>
            </w:div>
            <w:div w:id="628323752">
              <w:marLeft w:val="0"/>
              <w:marRight w:val="0"/>
              <w:marTop w:val="0"/>
              <w:marBottom w:val="0"/>
              <w:divBdr>
                <w:top w:val="none" w:sz="0" w:space="0" w:color="auto"/>
                <w:left w:val="none" w:sz="0" w:space="0" w:color="auto"/>
                <w:bottom w:val="none" w:sz="0" w:space="0" w:color="auto"/>
                <w:right w:val="none" w:sz="0" w:space="0" w:color="auto"/>
              </w:divBdr>
            </w:div>
            <w:div w:id="1572735587">
              <w:marLeft w:val="0"/>
              <w:marRight w:val="0"/>
              <w:marTop w:val="0"/>
              <w:marBottom w:val="0"/>
              <w:divBdr>
                <w:top w:val="none" w:sz="0" w:space="0" w:color="auto"/>
                <w:left w:val="none" w:sz="0" w:space="0" w:color="auto"/>
                <w:bottom w:val="none" w:sz="0" w:space="0" w:color="auto"/>
                <w:right w:val="none" w:sz="0" w:space="0" w:color="auto"/>
              </w:divBdr>
            </w:div>
            <w:div w:id="180826961">
              <w:marLeft w:val="0"/>
              <w:marRight w:val="0"/>
              <w:marTop w:val="0"/>
              <w:marBottom w:val="0"/>
              <w:divBdr>
                <w:top w:val="none" w:sz="0" w:space="0" w:color="auto"/>
                <w:left w:val="none" w:sz="0" w:space="0" w:color="auto"/>
                <w:bottom w:val="none" w:sz="0" w:space="0" w:color="auto"/>
                <w:right w:val="none" w:sz="0" w:space="0" w:color="auto"/>
              </w:divBdr>
            </w:div>
            <w:div w:id="1322344400">
              <w:marLeft w:val="0"/>
              <w:marRight w:val="0"/>
              <w:marTop w:val="0"/>
              <w:marBottom w:val="0"/>
              <w:divBdr>
                <w:top w:val="none" w:sz="0" w:space="0" w:color="auto"/>
                <w:left w:val="none" w:sz="0" w:space="0" w:color="auto"/>
                <w:bottom w:val="none" w:sz="0" w:space="0" w:color="auto"/>
                <w:right w:val="none" w:sz="0" w:space="0" w:color="auto"/>
              </w:divBdr>
            </w:div>
            <w:div w:id="1451045043">
              <w:marLeft w:val="0"/>
              <w:marRight w:val="0"/>
              <w:marTop w:val="0"/>
              <w:marBottom w:val="0"/>
              <w:divBdr>
                <w:top w:val="none" w:sz="0" w:space="0" w:color="auto"/>
                <w:left w:val="none" w:sz="0" w:space="0" w:color="auto"/>
                <w:bottom w:val="none" w:sz="0" w:space="0" w:color="auto"/>
                <w:right w:val="none" w:sz="0" w:space="0" w:color="auto"/>
              </w:divBdr>
            </w:div>
            <w:div w:id="1634210796">
              <w:marLeft w:val="0"/>
              <w:marRight w:val="0"/>
              <w:marTop w:val="0"/>
              <w:marBottom w:val="0"/>
              <w:divBdr>
                <w:top w:val="none" w:sz="0" w:space="0" w:color="auto"/>
                <w:left w:val="none" w:sz="0" w:space="0" w:color="auto"/>
                <w:bottom w:val="none" w:sz="0" w:space="0" w:color="auto"/>
                <w:right w:val="none" w:sz="0" w:space="0" w:color="auto"/>
              </w:divBdr>
            </w:div>
            <w:div w:id="1430738367">
              <w:marLeft w:val="0"/>
              <w:marRight w:val="0"/>
              <w:marTop w:val="0"/>
              <w:marBottom w:val="0"/>
              <w:divBdr>
                <w:top w:val="none" w:sz="0" w:space="0" w:color="auto"/>
                <w:left w:val="none" w:sz="0" w:space="0" w:color="auto"/>
                <w:bottom w:val="none" w:sz="0" w:space="0" w:color="auto"/>
                <w:right w:val="none" w:sz="0" w:space="0" w:color="auto"/>
              </w:divBdr>
            </w:div>
            <w:div w:id="614866995">
              <w:marLeft w:val="0"/>
              <w:marRight w:val="0"/>
              <w:marTop w:val="0"/>
              <w:marBottom w:val="0"/>
              <w:divBdr>
                <w:top w:val="none" w:sz="0" w:space="0" w:color="auto"/>
                <w:left w:val="none" w:sz="0" w:space="0" w:color="auto"/>
                <w:bottom w:val="none" w:sz="0" w:space="0" w:color="auto"/>
                <w:right w:val="none" w:sz="0" w:space="0" w:color="auto"/>
              </w:divBdr>
            </w:div>
            <w:div w:id="1496071703">
              <w:marLeft w:val="0"/>
              <w:marRight w:val="0"/>
              <w:marTop w:val="0"/>
              <w:marBottom w:val="0"/>
              <w:divBdr>
                <w:top w:val="none" w:sz="0" w:space="0" w:color="auto"/>
                <w:left w:val="none" w:sz="0" w:space="0" w:color="auto"/>
                <w:bottom w:val="none" w:sz="0" w:space="0" w:color="auto"/>
                <w:right w:val="none" w:sz="0" w:space="0" w:color="auto"/>
              </w:divBdr>
            </w:div>
            <w:div w:id="607614951">
              <w:marLeft w:val="0"/>
              <w:marRight w:val="0"/>
              <w:marTop w:val="0"/>
              <w:marBottom w:val="0"/>
              <w:divBdr>
                <w:top w:val="none" w:sz="0" w:space="0" w:color="auto"/>
                <w:left w:val="none" w:sz="0" w:space="0" w:color="auto"/>
                <w:bottom w:val="none" w:sz="0" w:space="0" w:color="auto"/>
                <w:right w:val="none" w:sz="0" w:space="0" w:color="auto"/>
              </w:divBdr>
            </w:div>
            <w:div w:id="146213813">
              <w:marLeft w:val="0"/>
              <w:marRight w:val="0"/>
              <w:marTop w:val="0"/>
              <w:marBottom w:val="0"/>
              <w:divBdr>
                <w:top w:val="none" w:sz="0" w:space="0" w:color="auto"/>
                <w:left w:val="none" w:sz="0" w:space="0" w:color="auto"/>
                <w:bottom w:val="none" w:sz="0" w:space="0" w:color="auto"/>
                <w:right w:val="none" w:sz="0" w:space="0" w:color="auto"/>
              </w:divBdr>
            </w:div>
            <w:div w:id="782959802">
              <w:marLeft w:val="0"/>
              <w:marRight w:val="0"/>
              <w:marTop w:val="0"/>
              <w:marBottom w:val="0"/>
              <w:divBdr>
                <w:top w:val="none" w:sz="0" w:space="0" w:color="auto"/>
                <w:left w:val="none" w:sz="0" w:space="0" w:color="auto"/>
                <w:bottom w:val="none" w:sz="0" w:space="0" w:color="auto"/>
                <w:right w:val="none" w:sz="0" w:space="0" w:color="auto"/>
              </w:divBdr>
            </w:div>
            <w:div w:id="1322200656">
              <w:marLeft w:val="0"/>
              <w:marRight w:val="0"/>
              <w:marTop w:val="0"/>
              <w:marBottom w:val="0"/>
              <w:divBdr>
                <w:top w:val="none" w:sz="0" w:space="0" w:color="auto"/>
                <w:left w:val="none" w:sz="0" w:space="0" w:color="auto"/>
                <w:bottom w:val="none" w:sz="0" w:space="0" w:color="auto"/>
                <w:right w:val="none" w:sz="0" w:space="0" w:color="auto"/>
              </w:divBdr>
            </w:div>
            <w:div w:id="1292126078">
              <w:marLeft w:val="0"/>
              <w:marRight w:val="0"/>
              <w:marTop w:val="0"/>
              <w:marBottom w:val="0"/>
              <w:divBdr>
                <w:top w:val="none" w:sz="0" w:space="0" w:color="auto"/>
                <w:left w:val="none" w:sz="0" w:space="0" w:color="auto"/>
                <w:bottom w:val="none" w:sz="0" w:space="0" w:color="auto"/>
                <w:right w:val="none" w:sz="0" w:space="0" w:color="auto"/>
              </w:divBdr>
            </w:div>
            <w:div w:id="930427839">
              <w:marLeft w:val="0"/>
              <w:marRight w:val="0"/>
              <w:marTop w:val="0"/>
              <w:marBottom w:val="0"/>
              <w:divBdr>
                <w:top w:val="none" w:sz="0" w:space="0" w:color="auto"/>
                <w:left w:val="none" w:sz="0" w:space="0" w:color="auto"/>
                <w:bottom w:val="none" w:sz="0" w:space="0" w:color="auto"/>
                <w:right w:val="none" w:sz="0" w:space="0" w:color="auto"/>
              </w:divBdr>
            </w:div>
            <w:div w:id="747000629">
              <w:marLeft w:val="0"/>
              <w:marRight w:val="0"/>
              <w:marTop w:val="0"/>
              <w:marBottom w:val="0"/>
              <w:divBdr>
                <w:top w:val="none" w:sz="0" w:space="0" w:color="auto"/>
                <w:left w:val="none" w:sz="0" w:space="0" w:color="auto"/>
                <w:bottom w:val="none" w:sz="0" w:space="0" w:color="auto"/>
                <w:right w:val="none" w:sz="0" w:space="0" w:color="auto"/>
              </w:divBdr>
            </w:div>
            <w:div w:id="1144347370">
              <w:marLeft w:val="0"/>
              <w:marRight w:val="0"/>
              <w:marTop w:val="0"/>
              <w:marBottom w:val="0"/>
              <w:divBdr>
                <w:top w:val="none" w:sz="0" w:space="0" w:color="auto"/>
                <w:left w:val="none" w:sz="0" w:space="0" w:color="auto"/>
                <w:bottom w:val="none" w:sz="0" w:space="0" w:color="auto"/>
                <w:right w:val="none" w:sz="0" w:space="0" w:color="auto"/>
              </w:divBdr>
            </w:div>
            <w:div w:id="1841189027">
              <w:marLeft w:val="0"/>
              <w:marRight w:val="0"/>
              <w:marTop w:val="0"/>
              <w:marBottom w:val="0"/>
              <w:divBdr>
                <w:top w:val="none" w:sz="0" w:space="0" w:color="auto"/>
                <w:left w:val="none" w:sz="0" w:space="0" w:color="auto"/>
                <w:bottom w:val="none" w:sz="0" w:space="0" w:color="auto"/>
                <w:right w:val="none" w:sz="0" w:space="0" w:color="auto"/>
              </w:divBdr>
            </w:div>
            <w:div w:id="578714354">
              <w:marLeft w:val="0"/>
              <w:marRight w:val="0"/>
              <w:marTop w:val="0"/>
              <w:marBottom w:val="0"/>
              <w:divBdr>
                <w:top w:val="none" w:sz="0" w:space="0" w:color="auto"/>
                <w:left w:val="none" w:sz="0" w:space="0" w:color="auto"/>
                <w:bottom w:val="none" w:sz="0" w:space="0" w:color="auto"/>
                <w:right w:val="none" w:sz="0" w:space="0" w:color="auto"/>
              </w:divBdr>
            </w:div>
            <w:div w:id="874268416">
              <w:marLeft w:val="0"/>
              <w:marRight w:val="0"/>
              <w:marTop w:val="0"/>
              <w:marBottom w:val="0"/>
              <w:divBdr>
                <w:top w:val="none" w:sz="0" w:space="0" w:color="auto"/>
                <w:left w:val="none" w:sz="0" w:space="0" w:color="auto"/>
                <w:bottom w:val="none" w:sz="0" w:space="0" w:color="auto"/>
                <w:right w:val="none" w:sz="0" w:space="0" w:color="auto"/>
              </w:divBdr>
            </w:div>
            <w:div w:id="1523595677">
              <w:marLeft w:val="0"/>
              <w:marRight w:val="0"/>
              <w:marTop w:val="0"/>
              <w:marBottom w:val="0"/>
              <w:divBdr>
                <w:top w:val="none" w:sz="0" w:space="0" w:color="auto"/>
                <w:left w:val="none" w:sz="0" w:space="0" w:color="auto"/>
                <w:bottom w:val="none" w:sz="0" w:space="0" w:color="auto"/>
                <w:right w:val="none" w:sz="0" w:space="0" w:color="auto"/>
              </w:divBdr>
            </w:div>
            <w:div w:id="1462335880">
              <w:marLeft w:val="0"/>
              <w:marRight w:val="0"/>
              <w:marTop w:val="0"/>
              <w:marBottom w:val="0"/>
              <w:divBdr>
                <w:top w:val="none" w:sz="0" w:space="0" w:color="auto"/>
                <w:left w:val="none" w:sz="0" w:space="0" w:color="auto"/>
                <w:bottom w:val="none" w:sz="0" w:space="0" w:color="auto"/>
                <w:right w:val="none" w:sz="0" w:space="0" w:color="auto"/>
              </w:divBdr>
            </w:div>
            <w:div w:id="282342946">
              <w:marLeft w:val="0"/>
              <w:marRight w:val="0"/>
              <w:marTop w:val="0"/>
              <w:marBottom w:val="0"/>
              <w:divBdr>
                <w:top w:val="none" w:sz="0" w:space="0" w:color="auto"/>
                <w:left w:val="none" w:sz="0" w:space="0" w:color="auto"/>
                <w:bottom w:val="none" w:sz="0" w:space="0" w:color="auto"/>
                <w:right w:val="none" w:sz="0" w:space="0" w:color="auto"/>
              </w:divBdr>
            </w:div>
            <w:div w:id="136382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79173">
      <w:bodyDiv w:val="1"/>
      <w:marLeft w:val="0"/>
      <w:marRight w:val="0"/>
      <w:marTop w:val="0"/>
      <w:marBottom w:val="0"/>
      <w:divBdr>
        <w:top w:val="none" w:sz="0" w:space="0" w:color="auto"/>
        <w:left w:val="none" w:sz="0" w:space="0" w:color="auto"/>
        <w:bottom w:val="none" w:sz="0" w:space="0" w:color="auto"/>
        <w:right w:val="none" w:sz="0" w:space="0" w:color="auto"/>
      </w:divBdr>
    </w:div>
    <w:div w:id="548151227">
      <w:bodyDiv w:val="1"/>
      <w:marLeft w:val="0"/>
      <w:marRight w:val="0"/>
      <w:marTop w:val="0"/>
      <w:marBottom w:val="0"/>
      <w:divBdr>
        <w:top w:val="none" w:sz="0" w:space="0" w:color="auto"/>
        <w:left w:val="none" w:sz="0" w:space="0" w:color="auto"/>
        <w:bottom w:val="none" w:sz="0" w:space="0" w:color="auto"/>
        <w:right w:val="none" w:sz="0" w:space="0" w:color="auto"/>
      </w:divBdr>
      <w:divsChild>
        <w:div w:id="1259218297">
          <w:marLeft w:val="0"/>
          <w:marRight w:val="0"/>
          <w:marTop w:val="0"/>
          <w:marBottom w:val="0"/>
          <w:divBdr>
            <w:top w:val="none" w:sz="0" w:space="0" w:color="auto"/>
            <w:left w:val="none" w:sz="0" w:space="0" w:color="auto"/>
            <w:bottom w:val="none" w:sz="0" w:space="0" w:color="auto"/>
            <w:right w:val="none" w:sz="0" w:space="0" w:color="auto"/>
          </w:divBdr>
          <w:divsChild>
            <w:div w:id="1360475415">
              <w:marLeft w:val="0"/>
              <w:marRight w:val="0"/>
              <w:marTop w:val="0"/>
              <w:marBottom w:val="0"/>
              <w:divBdr>
                <w:top w:val="none" w:sz="0" w:space="0" w:color="auto"/>
                <w:left w:val="none" w:sz="0" w:space="0" w:color="auto"/>
                <w:bottom w:val="none" w:sz="0" w:space="0" w:color="auto"/>
                <w:right w:val="none" w:sz="0" w:space="0" w:color="auto"/>
              </w:divBdr>
            </w:div>
            <w:div w:id="1285574772">
              <w:marLeft w:val="0"/>
              <w:marRight w:val="0"/>
              <w:marTop w:val="0"/>
              <w:marBottom w:val="0"/>
              <w:divBdr>
                <w:top w:val="none" w:sz="0" w:space="0" w:color="auto"/>
                <w:left w:val="none" w:sz="0" w:space="0" w:color="auto"/>
                <w:bottom w:val="none" w:sz="0" w:space="0" w:color="auto"/>
                <w:right w:val="none" w:sz="0" w:space="0" w:color="auto"/>
              </w:divBdr>
            </w:div>
            <w:div w:id="2133553370">
              <w:marLeft w:val="0"/>
              <w:marRight w:val="0"/>
              <w:marTop w:val="0"/>
              <w:marBottom w:val="0"/>
              <w:divBdr>
                <w:top w:val="none" w:sz="0" w:space="0" w:color="auto"/>
                <w:left w:val="none" w:sz="0" w:space="0" w:color="auto"/>
                <w:bottom w:val="none" w:sz="0" w:space="0" w:color="auto"/>
                <w:right w:val="none" w:sz="0" w:space="0" w:color="auto"/>
              </w:divBdr>
            </w:div>
            <w:div w:id="2066490014">
              <w:marLeft w:val="0"/>
              <w:marRight w:val="0"/>
              <w:marTop w:val="0"/>
              <w:marBottom w:val="0"/>
              <w:divBdr>
                <w:top w:val="none" w:sz="0" w:space="0" w:color="auto"/>
                <w:left w:val="none" w:sz="0" w:space="0" w:color="auto"/>
                <w:bottom w:val="none" w:sz="0" w:space="0" w:color="auto"/>
                <w:right w:val="none" w:sz="0" w:space="0" w:color="auto"/>
              </w:divBdr>
            </w:div>
            <w:div w:id="563417950">
              <w:marLeft w:val="0"/>
              <w:marRight w:val="0"/>
              <w:marTop w:val="0"/>
              <w:marBottom w:val="0"/>
              <w:divBdr>
                <w:top w:val="none" w:sz="0" w:space="0" w:color="auto"/>
                <w:left w:val="none" w:sz="0" w:space="0" w:color="auto"/>
                <w:bottom w:val="none" w:sz="0" w:space="0" w:color="auto"/>
                <w:right w:val="none" w:sz="0" w:space="0" w:color="auto"/>
              </w:divBdr>
            </w:div>
            <w:div w:id="258485106">
              <w:marLeft w:val="0"/>
              <w:marRight w:val="0"/>
              <w:marTop w:val="0"/>
              <w:marBottom w:val="0"/>
              <w:divBdr>
                <w:top w:val="none" w:sz="0" w:space="0" w:color="auto"/>
                <w:left w:val="none" w:sz="0" w:space="0" w:color="auto"/>
                <w:bottom w:val="none" w:sz="0" w:space="0" w:color="auto"/>
                <w:right w:val="none" w:sz="0" w:space="0" w:color="auto"/>
              </w:divBdr>
            </w:div>
            <w:div w:id="1324041988">
              <w:marLeft w:val="0"/>
              <w:marRight w:val="0"/>
              <w:marTop w:val="0"/>
              <w:marBottom w:val="0"/>
              <w:divBdr>
                <w:top w:val="none" w:sz="0" w:space="0" w:color="auto"/>
                <w:left w:val="none" w:sz="0" w:space="0" w:color="auto"/>
                <w:bottom w:val="none" w:sz="0" w:space="0" w:color="auto"/>
                <w:right w:val="none" w:sz="0" w:space="0" w:color="auto"/>
              </w:divBdr>
            </w:div>
            <w:div w:id="72626211">
              <w:marLeft w:val="0"/>
              <w:marRight w:val="0"/>
              <w:marTop w:val="0"/>
              <w:marBottom w:val="0"/>
              <w:divBdr>
                <w:top w:val="none" w:sz="0" w:space="0" w:color="auto"/>
                <w:left w:val="none" w:sz="0" w:space="0" w:color="auto"/>
                <w:bottom w:val="none" w:sz="0" w:space="0" w:color="auto"/>
                <w:right w:val="none" w:sz="0" w:space="0" w:color="auto"/>
              </w:divBdr>
            </w:div>
            <w:div w:id="937130701">
              <w:marLeft w:val="0"/>
              <w:marRight w:val="0"/>
              <w:marTop w:val="0"/>
              <w:marBottom w:val="0"/>
              <w:divBdr>
                <w:top w:val="none" w:sz="0" w:space="0" w:color="auto"/>
                <w:left w:val="none" w:sz="0" w:space="0" w:color="auto"/>
                <w:bottom w:val="none" w:sz="0" w:space="0" w:color="auto"/>
                <w:right w:val="none" w:sz="0" w:space="0" w:color="auto"/>
              </w:divBdr>
            </w:div>
            <w:div w:id="750468489">
              <w:marLeft w:val="0"/>
              <w:marRight w:val="0"/>
              <w:marTop w:val="0"/>
              <w:marBottom w:val="0"/>
              <w:divBdr>
                <w:top w:val="none" w:sz="0" w:space="0" w:color="auto"/>
                <w:left w:val="none" w:sz="0" w:space="0" w:color="auto"/>
                <w:bottom w:val="none" w:sz="0" w:space="0" w:color="auto"/>
                <w:right w:val="none" w:sz="0" w:space="0" w:color="auto"/>
              </w:divBdr>
            </w:div>
            <w:div w:id="1392541262">
              <w:marLeft w:val="0"/>
              <w:marRight w:val="0"/>
              <w:marTop w:val="0"/>
              <w:marBottom w:val="0"/>
              <w:divBdr>
                <w:top w:val="none" w:sz="0" w:space="0" w:color="auto"/>
                <w:left w:val="none" w:sz="0" w:space="0" w:color="auto"/>
                <w:bottom w:val="none" w:sz="0" w:space="0" w:color="auto"/>
                <w:right w:val="none" w:sz="0" w:space="0" w:color="auto"/>
              </w:divBdr>
            </w:div>
            <w:div w:id="386685592">
              <w:marLeft w:val="0"/>
              <w:marRight w:val="0"/>
              <w:marTop w:val="0"/>
              <w:marBottom w:val="0"/>
              <w:divBdr>
                <w:top w:val="none" w:sz="0" w:space="0" w:color="auto"/>
                <w:left w:val="none" w:sz="0" w:space="0" w:color="auto"/>
                <w:bottom w:val="none" w:sz="0" w:space="0" w:color="auto"/>
                <w:right w:val="none" w:sz="0" w:space="0" w:color="auto"/>
              </w:divBdr>
            </w:div>
            <w:div w:id="296687704">
              <w:marLeft w:val="0"/>
              <w:marRight w:val="0"/>
              <w:marTop w:val="0"/>
              <w:marBottom w:val="0"/>
              <w:divBdr>
                <w:top w:val="none" w:sz="0" w:space="0" w:color="auto"/>
                <w:left w:val="none" w:sz="0" w:space="0" w:color="auto"/>
                <w:bottom w:val="none" w:sz="0" w:space="0" w:color="auto"/>
                <w:right w:val="none" w:sz="0" w:space="0" w:color="auto"/>
              </w:divBdr>
            </w:div>
            <w:div w:id="1763455263">
              <w:marLeft w:val="0"/>
              <w:marRight w:val="0"/>
              <w:marTop w:val="0"/>
              <w:marBottom w:val="0"/>
              <w:divBdr>
                <w:top w:val="none" w:sz="0" w:space="0" w:color="auto"/>
                <w:left w:val="none" w:sz="0" w:space="0" w:color="auto"/>
                <w:bottom w:val="none" w:sz="0" w:space="0" w:color="auto"/>
                <w:right w:val="none" w:sz="0" w:space="0" w:color="auto"/>
              </w:divBdr>
            </w:div>
            <w:div w:id="342360320">
              <w:marLeft w:val="0"/>
              <w:marRight w:val="0"/>
              <w:marTop w:val="0"/>
              <w:marBottom w:val="0"/>
              <w:divBdr>
                <w:top w:val="none" w:sz="0" w:space="0" w:color="auto"/>
                <w:left w:val="none" w:sz="0" w:space="0" w:color="auto"/>
                <w:bottom w:val="none" w:sz="0" w:space="0" w:color="auto"/>
                <w:right w:val="none" w:sz="0" w:space="0" w:color="auto"/>
              </w:divBdr>
            </w:div>
            <w:div w:id="1552615092">
              <w:marLeft w:val="0"/>
              <w:marRight w:val="0"/>
              <w:marTop w:val="0"/>
              <w:marBottom w:val="0"/>
              <w:divBdr>
                <w:top w:val="none" w:sz="0" w:space="0" w:color="auto"/>
                <w:left w:val="none" w:sz="0" w:space="0" w:color="auto"/>
                <w:bottom w:val="none" w:sz="0" w:space="0" w:color="auto"/>
                <w:right w:val="none" w:sz="0" w:space="0" w:color="auto"/>
              </w:divBdr>
            </w:div>
            <w:div w:id="796265354">
              <w:marLeft w:val="0"/>
              <w:marRight w:val="0"/>
              <w:marTop w:val="0"/>
              <w:marBottom w:val="0"/>
              <w:divBdr>
                <w:top w:val="none" w:sz="0" w:space="0" w:color="auto"/>
                <w:left w:val="none" w:sz="0" w:space="0" w:color="auto"/>
                <w:bottom w:val="none" w:sz="0" w:space="0" w:color="auto"/>
                <w:right w:val="none" w:sz="0" w:space="0" w:color="auto"/>
              </w:divBdr>
            </w:div>
            <w:div w:id="648946248">
              <w:marLeft w:val="0"/>
              <w:marRight w:val="0"/>
              <w:marTop w:val="0"/>
              <w:marBottom w:val="0"/>
              <w:divBdr>
                <w:top w:val="none" w:sz="0" w:space="0" w:color="auto"/>
                <w:left w:val="none" w:sz="0" w:space="0" w:color="auto"/>
                <w:bottom w:val="none" w:sz="0" w:space="0" w:color="auto"/>
                <w:right w:val="none" w:sz="0" w:space="0" w:color="auto"/>
              </w:divBdr>
            </w:div>
            <w:div w:id="747770746">
              <w:marLeft w:val="0"/>
              <w:marRight w:val="0"/>
              <w:marTop w:val="0"/>
              <w:marBottom w:val="0"/>
              <w:divBdr>
                <w:top w:val="none" w:sz="0" w:space="0" w:color="auto"/>
                <w:left w:val="none" w:sz="0" w:space="0" w:color="auto"/>
                <w:bottom w:val="none" w:sz="0" w:space="0" w:color="auto"/>
                <w:right w:val="none" w:sz="0" w:space="0" w:color="auto"/>
              </w:divBdr>
            </w:div>
            <w:div w:id="993139238">
              <w:marLeft w:val="0"/>
              <w:marRight w:val="0"/>
              <w:marTop w:val="0"/>
              <w:marBottom w:val="0"/>
              <w:divBdr>
                <w:top w:val="none" w:sz="0" w:space="0" w:color="auto"/>
                <w:left w:val="none" w:sz="0" w:space="0" w:color="auto"/>
                <w:bottom w:val="none" w:sz="0" w:space="0" w:color="auto"/>
                <w:right w:val="none" w:sz="0" w:space="0" w:color="auto"/>
              </w:divBdr>
            </w:div>
            <w:div w:id="763502137">
              <w:marLeft w:val="0"/>
              <w:marRight w:val="0"/>
              <w:marTop w:val="0"/>
              <w:marBottom w:val="0"/>
              <w:divBdr>
                <w:top w:val="none" w:sz="0" w:space="0" w:color="auto"/>
                <w:left w:val="none" w:sz="0" w:space="0" w:color="auto"/>
                <w:bottom w:val="none" w:sz="0" w:space="0" w:color="auto"/>
                <w:right w:val="none" w:sz="0" w:space="0" w:color="auto"/>
              </w:divBdr>
            </w:div>
            <w:div w:id="2116829059">
              <w:marLeft w:val="0"/>
              <w:marRight w:val="0"/>
              <w:marTop w:val="0"/>
              <w:marBottom w:val="0"/>
              <w:divBdr>
                <w:top w:val="none" w:sz="0" w:space="0" w:color="auto"/>
                <w:left w:val="none" w:sz="0" w:space="0" w:color="auto"/>
                <w:bottom w:val="none" w:sz="0" w:space="0" w:color="auto"/>
                <w:right w:val="none" w:sz="0" w:space="0" w:color="auto"/>
              </w:divBdr>
            </w:div>
            <w:div w:id="661935956">
              <w:marLeft w:val="0"/>
              <w:marRight w:val="0"/>
              <w:marTop w:val="0"/>
              <w:marBottom w:val="0"/>
              <w:divBdr>
                <w:top w:val="none" w:sz="0" w:space="0" w:color="auto"/>
                <w:left w:val="none" w:sz="0" w:space="0" w:color="auto"/>
                <w:bottom w:val="none" w:sz="0" w:space="0" w:color="auto"/>
                <w:right w:val="none" w:sz="0" w:space="0" w:color="auto"/>
              </w:divBdr>
            </w:div>
            <w:div w:id="1285502700">
              <w:marLeft w:val="0"/>
              <w:marRight w:val="0"/>
              <w:marTop w:val="0"/>
              <w:marBottom w:val="0"/>
              <w:divBdr>
                <w:top w:val="none" w:sz="0" w:space="0" w:color="auto"/>
                <w:left w:val="none" w:sz="0" w:space="0" w:color="auto"/>
                <w:bottom w:val="none" w:sz="0" w:space="0" w:color="auto"/>
                <w:right w:val="none" w:sz="0" w:space="0" w:color="auto"/>
              </w:divBdr>
            </w:div>
            <w:div w:id="198444807">
              <w:marLeft w:val="0"/>
              <w:marRight w:val="0"/>
              <w:marTop w:val="0"/>
              <w:marBottom w:val="0"/>
              <w:divBdr>
                <w:top w:val="none" w:sz="0" w:space="0" w:color="auto"/>
                <w:left w:val="none" w:sz="0" w:space="0" w:color="auto"/>
                <w:bottom w:val="none" w:sz="0" w:space="0" w:color="auto"/>
                <w:right w:val="none" w:sz="0" w:space="0" w:color="auto"/>
              </w:divBdr>
            </w:div>
            <w:div w:id="354502210">
              <w:marLeft w:val="0"/>
              <w:marRight w:val="0"/>
              <w:marTop w:val="0"/>
              <w:marBottom w:val="0"/>
              <w:divBdr>
                <w:top w:val="none" w:sz="0" w:space="0" w:color="auto"/>
                <w:left w:val="none" w:sz="0" w:space="0" w:color="auto"/>
                <w:bottom w:val="none" w:sz="0" w:space="0" w:color="auto"/>
                <w:right w:val="none" w:sz="0" w:space="0" w:color="auto"/>
              </w:divBdr>
            </w:div>
            <w:div w:id="2122525225">
              <w:marLeft w:val="0"/>
              <w:marRight w:val="0"/>
              <w:marTop w:val="0"/>
              <w:marBottom w:val="0"/>
              <w:divBdr>
                <w:top w:val="none" w:sz="0" w:space="0" w:color="auto"/>
                <w:left w:val="none" w:sz="0" w:space="0" w:color="auto"/>
                <w:bottom w:val="none" w:sz="0" w:space="0" w:color="auto"/>
                <w:right w:val="none" w:sz="0" w:space="0" w:color="auto"/>
              </w:divBdr>
            </w:div>
            <w:div w:id="2038384419">
              <w:marLeft w:val="0"/>
              <w:marRight w:val="0"/>
              <w:marTop w:val="0"/>
              <w:marBottom w:val="0"/>
              <w:divBdr>
                <w:top w:val="none" w:sz="0" w:space="0" w:color="auto"/>
                <w:left w:val="none" w:sz="0" w:space="0" w:color="auto"/>
                <w:bottom w:val="none" w:sz="0" w:space="0" w:color="auto"/>
                <w:right w:val="none" w:sz="0" w:space="0" w:color="auto"/>
              </w:divBdr>
            </w:div>
            <w:div w:id="506407601">
              <w:marLeft w:val="0"/>
              <w:marRight w:val="0"/>
              <w:marTop w:val="0"/>
              <w:marBottom w:val="0"/>
              <w:divBdr>
                <w:top w:val="none" w:sz="0" w:space="0" w:color="auto"/>
                <w:left w:val="none" w:sz="0" w:space="0" w:color="auto"/>
                <w:bottom w:val="none" w:sz="0" w:space="0" w:color="auto"/>
                <w:right w:val="none" w:sz="0" w:space="0" w:color="auto"/>
              </w:divBdr>
            </w:div>
            <w:div w:id="1692343661">
              <w:marLeft w:val="0"/>
              <w:marRight w:val="0"/>
              <w:marTop w:val="0"/>
              <w:marBottom w:val="0"/>
              <w:divBdr>
                <w:top w:val="none" w:sz="0" w:space="0" w:color="auto"/>
                <w:left w:val="none" w:sz="0" w:space="0" w:color="auto"/>
                <w:bottom w:val="none" w:sz="0" w:space="0" w:color="auto"/>
                <w:right w:val="none" w:sz="0" w:space="0" w:color="auto"/>
              </w:divBdr>
            </w:div>
            <w:div w:id="1667593713">
              <w:marLeft w:val="0"/>
              <w:marRight w:val="0"/>
              <w:marTop w:val="0"/>
              <w:marBottom w:val="0"/>
              <w:divBdr>
                <w:top w:val="none" w:sz="0" w:space="0" w:color="auto"/>
                <w:left w:val="none" w:sz="0" w:space="0" w:color="auto"/>
                <w:bottom w:val="none" w:sz="0" w:space="0" w:color="auto"/>
                <w:right w:val="none" w:sz="0" w:space="0" w:color="auto"/>
              </w:divBdr>
            </w:div>
            <w:div w:id="1400596921">
              <w:marLeft w:val="0"/>
              <w:marRight w:val="0"/>
              <w:marTop w:val="0"/>
              <w:marBottom w:val="0"/>
              <w:divBdr>
                <w:top w:val="none" w:sz="0" w:space="0" w:color="auto"/>
                <w:left w:val="none" w:sz="0" w:space="0" w:color="auto"/>
                <w:bottom w:val="none" w:sz="0" w:space="0" w:color="auto"/>
                <w:right w:val="none" w:sz="0" w:space="0" w:color="auto"/>
              </w:divBdr>
            </w:div>
            <w:div w:id="2085949734">
              <w:marLeft w:val="0"/>
              <w:marRight w:val="0"/>
              <w:marTop w:val="0"/>
              <w:marBottom w:val="0"/>
              <w:divBdr>
                <w:top w:val="none" w:sz="0" w:space="0" w:color="auto"/>
                <w:left w:val="none" w:sz="0" w:space="0" w:color="auto"/>
                <w:bottom w:val="none" w:sz="0" w:space="0" w:color="auto"/>
                <w:right w:val="none" w:sz="0" w:space="0" w:color="auto"/>
              </w:divBdr>
            </w:div>
            <w:div w:id="2105566583">
              <w:marLeft w:val="0"/>
              <w:marRight w:val="0"/>
              <w:marTop w:val="0"/>
              <w:marBottom w:val="0"/>
              <w:divBdr>
                <w:top w:val="none" w:sz="0" w:space="0" w:color="auto"/>
                <w:left w:val="none" w:sz="0" w:space="0" w:color="auto"/>
                <w:bottom w:val="none" w:sz="0" w:space="0" w:color="auto"/>
                <w:right w:val="none" w:sz="0" w:space="0" w:color="auto"/>
              </w:divBdr>
            </w:div>
            <w:div w:id="859859823">
              <w:marLeft w:val="0"/>
              <w:marRight w:val="0"/>
              <w:marTop w:val="0"/>
              <w:marBottom w:val="0"/>
              <w:divBdr>
                <w:top w:val="none" w:sz="0" w:space="0" w:color="auto"/>
                <w:left w:val="none" w:sz="0" w:space="0" w:color="auto"/>
                <w:bottom w:val="none" w:sz="0" w:space="0" w:color="auto"/>
                <w:right w:val="none" w:sz="0" w:space="0" w:color="auto"/>
              </w:divBdr>
            </w:div>
            <w:div w:id="977294931">
              <w:marLeft w:val="0"/>
              <w:marRight w:val="0"/>
              <w:marTop w:val="0"/>
              <w:marBottom w:val="0"/>
              <w:divBdr>
                <w:top w:val="none" w:sz="0" w:space="0" w:color="auto"/>
                <w:left w:val="none" w:sz="0" w:space="0" w:color="auto"/>
                <w:bottom w:val="none" w:sz="0" w:space="0" w:color="auto"/>
                <w:right w:val="none" w:sz="0" w:space="0" w:color="auto"/>
              </w:divBdr>
            </w:div>
            <w:div w:id="1318263338">
              <w:marLeft w:val="0"/>
              <w:marRight w:val="0"/>
              <w:marTop w:val="0"/>
              <w:marBottom w:val="0"/>
              <w:divBdr>
                <w:top w:val="none" w:sz="0" w:space="0" w:color="auto"/>
                <w:left w:val="none" w:sz="0" w:space="0" w:color="auto"/>
                <w:bottom w:val="none" w:sz="0" w:space="0" w:color="auto"/>
                <w:right w:val="none" w:sz="0" w:space="0" w:color="auto"/>
              </w:divBdr>
            </w:div>
            <w:div w:id="1306273917">
              <w:marLeft w:val="0"/>
              <w:marRight w:val="0"/>
              <w:marTop w:val="0"/>
              <w:marBottom w:val="0"/>
              <w:divBdr>
                <w:top w:val="none" w:sz="0" w:space="0" w:color="auto"/>
                <w:left w:val="none" w:sz="0" w:space="0" w:color="auto"/>
                <w:bottom w:val="none" w:sz="0" w:space="0" w:color="auto"/>
                <w:right w:val="none" w:sz="0" w:space="0" w:color="auto"/>
              </w:divBdr>
            </w:div>
            <w:div w:id="1579829780">
              <w:marLeft w:val="0"/>
              <w:marRight w:val="0"/>
              <w:marTop w:val="0"/>
              <w:marBottom w:val="0"/>
              <w:divBdr>
                <w:top w:val="none" w:sz="0" w:space="0" w:color="auto"/>
                <w:left w:val="none" w:sz="0" w:space="0" w:color="auto"/>
                <w:bottom w:val="none" w:sz="0" w:space="0" w:color="auto"/>
                <w:right w:val="none" w:sz="0" w:space="0" w:color="auto"/>
              </w:divBdr>
            </w:div>
            <w:div w:id="185600721">
              <w:marLeft w:val="0"/>
              <w:marRight w:val="0"/>
              <w:marTop w:val="0"/>
              <w:marBottom w:val="0"/>
              <w:divBdr>
                <w:top w:val="none" w:sz="0" w:space="0" w:color="auto"/>
                <w:left w:val="none" w:sz="0" w:space="0" w:color="auto"/>
                <w:bottom w:val="none" w:sz="0" w:space="0" w:color="auto"/>
                <w:right w:val="none" w:sz="0" w:space="0" w:color="auto"/>
              </w:divBdr>
            </w:div>
            <w:div w:id="2056332">
              <w:marLeft w:val="0"/>
              <w:marRight w:val="0"/>
              <w:marTop w:val="0"/>
              <w:marBottom w:val="0"/>
              <w:divBdr>
                <w:top w:val="none" w:sz="0" w:space="0" w:color="auto"/>
                <w:left w:val="none" w:sz="0" w:space="0" w:color="auto"/>
                <w:bottom w:val="none" w:sz="0" w:space="0" w:color="auto"/>
                <w:right w:val="none" w:sz="0" w:space="0" w:color="auto"/>
              </w:divBdr>
            </w:div>
            <w:div w:id="1976718767">
              <w:marLeft w:val="0"/>
              <w:marRight w:val="0"/>
              <w:marTop w:val="0"/>
              <w:marBottom w:val="0"/>
              <w:divBdr>
                <w:top w:val="none" w:sz="0" w:space="0" w:color="auto"/>
                <w:left w:val="none" w:sz="0" w:space="0" w:color="auto"/>
                <w:bottom w:val="none" w:sz="0" w:space="0" w:color="auto"/>
                <w:right w:val="none" w:sz="0" w:space="0" w:color="auto"/>
              </w:divBdr>
            </w:div>
            <w:div w:id="933169513">
              <w:marLeft w:val="0"/>
              <w:marRight w:val="0"/>
              <w:marTop w:val="0"/>
              <w:marBottom w:val="0"/>
              <w:divBdr>
                <w:top w:val="none" w:sz="0" w:space="0" w:color="auto"/>
                <w:left w:val="none" w:sz="0" w:space="0" w:color="auto"/>
                <w:bottom w:val="none" w:sz="0" w:space="0" w:color="auto"/>
                <w:right w:val="none" w:sz="0" w:space="0" w:color="auto"/>
              </w:divBdr>
            </w:div>
            <w:div w:id="124011238">
              <w:marLeft w:val="0"/>
              <w:marRight w:val="0"/>
              <w:marTop w:val="0"/>
              <w:marBottom w:val="0"/>
              <w:divBdr>
                <w:top w:val="none" w:sz="0" w:space="0" w:color="auto"/>
                <w:left w:val="none" w:sz="0" w:space="0" w:color="auto"/>
                <w:bottom w:val="none" w:sz="0" w:space="0" w:color="auto"/>
                <w:right w:val="none" w:sz="0" w:space="0" w:color="auto"/>
              </w:divBdr>
            </w:div>
            <w:div w:id="83307649">
              <w:marLeft w:val="0"/>
              <w:marRight w:val="0"/>
              <w:marTop w:val="0"/>
              <w:marBottom w:val="0"/>
              <w:divBdr>
                <w:top w:val="none" w:sz="0" w:space="0" w:color="auto"/>
                <w:left w:val="none" w:sz="0" w:space="0" w:color="auto"/>
                <w:bottom w:val="none" w:sz="0" w:space="0" w:color="auto"/>
                <w:right w:val="none" w:sz="0" w:space="0" w:color="auto"/>
              </w:divBdr>
            </w:div>
            <w:div w:id="1972831428">
              <w:marLeft w:val="0"/>
              <w:marRight w:val="0"/>
              <w:marTop w:val="0"/>
              <w:marBottom w:val="0"/>
              <w:divBdr>
                <w:top w:val="none" w:sz="0" w:space="0" w:color="auto"/>
                <w:left w:val="none" w:sz="0" w:space="0" w:color="auto"/>
                <w:bottom w:val="none" w:sz="0" w:space="0" w:color="auto"/>
                <w:right w:val="none" w:sz="0" w:space="0" w:color="auto"/>
              </w:divBdr>
            </w:div>
            <w:div w:id="1585528243">
              <w:marLeft w:val="0"/>
              <w:marRight w:val="0"/>
              <w:marTop w:val="0"/>
              <w:marBottom w:val="0"/>
              <w:divBdr>
                <w:top w:val="none" w:sz="0" w:space="0" w:color="auto"/>
                <w:left w:val="none" w:sz="0" w:space="0" w:color="auto"/>
                <w:bottom w:val="none" w:sz="0" w:space="0" w:color="auto"/>
                <w:right w:val="none" w:sz="0" w:space="0" w:color="auto"/>
              </w:divBdr>
            </w:div>
            <w:div w:id="410353304">
              <w:marLeft w:val="0"/>
              <w:marRight w:val="0"/>
              <w:marTop w:val="0"/>
              <w:marBottom w:val="0"/>
              <w:divBdr>
                <w:top w:val="none" w:sz="0" w:space="0" w:color="auto"/>
                <w:left w:val="none" w:sz="0" w:space="0" w:color="auto"/>
                <w:bottom w:val="none" w:sz="0" w:space="0" w:color="auto"/>
                <w:right w:val="none" w:sz="0" w:space="0" w:color="auto"/>
              </w:divBdr>
            </w:div>
            <w:div w:id="1003821336">
              <w:marLeft w:val="0"/>
              <w:marRight w:val="0"/>
              <w:marTop w:val="0"/>
              <w:marBottom w:val="0"/>
              <w:divBdr>
                <w:top w:val="none" w:sz="0" w:space="0" w:color="auto"/>
                <w:left w:val="none" w:sz="0" w:space="0" w:color="auto"/>
                <w:bottom w:val="none" w:sz="0" w:space="0" w:color="auto"/>
                <w:right w:val="none" w:sz="0" w:space="0" w:color="auto"/>
              </w:divBdr>
            </w:div>
            <w:div w:id="1043286263">
              <w:marLeft w:val="0"/>
              <w:marRight w:val="0"/>
              <w:marTop w:val="0"/>
              <w:marBottom w:val="0"/>
              <w:divBdr>
                <w:top w:val="none" w:sz="0" w:space="0" w:color="auto"/>
                <w:left w:val="none" w:sz="0" w:space="0" w:color="auto"/>
                <w:bottom w:val="none" w:sz="0" w:space="0" w:color="auto"/>
                <w:right w:val="none" w:sz="0" w:space="0" w:color="auto"/>
              </w:divBdr>
            </w:div>
            <w:div w:id="1436972563">
              <w:marLeft w:val="0"/>
              <w:marRight w:val="0"/>
              <w:marTop w:val="0"/>
              <w:marBottom w:val="0"/>
              <w:divBdr>
                <w:top w:val="none" w:sz="0" w:space="0" w:color="auto"/>
                <w:left w:val="none" w:sz="0" w:space="0" w:color="auto"/>
                <w:bottom w:val="none" w:sz="0" w:space="0" w:color="auto"/>
                <w:right w:val="none" w:sz="0" w:space="0" w:color="auto"/>
              </w:divBdr>
            </w:div>
            <w:div w:id="1820607489">
              <w:marLeft w:val="0"/>
              <w:marRight w:val="0"/>
              <w:marTop w:val="0"/>
              <w:marBottom w:val="0"/>
              <w:divBdr>
                <w:top w:val="none" w:sz="0" w:space="0" w:color="auto"/>
                <w:left w:val="none" w:sz="0" w:space="0" w:color="auto"/>
                <w:bottom w:val="none" w:sz="0" w:space="0" w:color="auto"/>
                <w:right w:val="none" w:sz="0" w:space="0" w:color="auto"/>
              </w:divBdr>
            </w:div>
            <w:div w:id="19089495">
              <w:marLeft w:val="0"/>
              <w:marRight w:val="0"/>
              <w:marTop w:val="0"/>
              <w:marBottom w:val="0"/>
              <w:divBdr>
                <w:top w:val="none" w:sz="0" w:space="0" w:color="auto"/>
                <w:left w:val="none" w:sz="0" w:space="0" w:color="auto"/>
                <w:bottom w:val="none" w:sz="0" w:space="0" w:color="auto"/>
                <w:right w:val="none" w:sz="0" w:space="0" w:color="auto"/>
              </w:divBdr>
            </w:div>
            <w:div w:id="1035233753">
              <w:marLeft w:val="0"/>
              <w:marRight w:val="0"/>
              <w:marTop w:val="0"/>
              <w:marBottom w:val="0"/>
              <w:divBdr>
                <w:top w:val="none" w:sz="0" w:space="0" w:color="auto"/>
                <w:left w:val="none" w:sz="0" w:space="0" w:color="auto"/>
                <w:bottom w:val="none" w:sz="0" w:space="0" w:color="auto"/>
                <w:right w:val="none" w:sz="0" w:space="0" w:color="auto"/>
              </w:divBdr>
            </w:div>
            <w:div w:id="1168404018">
              <w:marLeft w:val="0"/>
              <w:marRight w:val="0"/>
              <w:marTop w:val="0"/>
              <w:marBottom w:val="0"/>
              <w:divBdr>
                <w:top w:val="none" w:sz="0" w:space="0" w:color="auto"/>
                <w:left w:val="none" w:sz="0" w:space="0" w:color="auto"/>
                <w:bottom w:val="none" w:sz="0" w:space="0" w:color="auto"/>
                <w:right w:val="none" w:sz="0" w:space="0" w:color="auto"/>
              </w:divBdr>
            </w:div>
            <w:div w:id="287276562">
              <w:marLeft w:val="0"/>
              <w:marRight w:val="0"/>
              <w:marTop w:val="0"/>
              <w:marBottom w:val="0"/>
              <w:divBdr>
                <w:top w:val="none" w:sz="0" w:space="0" w:color="auto"/>
                <w:left w:val="none" w:sz="0" w:space="0" w:color="auto"/>
                <w:bottom w:val="none" w:sz="0" w:space="0" w:color="auto"/>
                <w:right w:val="none" w:sz="0" w:space="0" w:color="auto"/>
              </w:divBdr>
            </w:div>
            <w:div w:id="778334056">
              <w:marLeft w:val="0"/>
              <w:marRight w:val="0"/>
              <w:marTop w:val="0"/>
              <w:marBottom w:val="0"/>
              <w:divBdr>
                <w:top w:val="none" w:sz="0" w:space="0" w:color="auto"/>
                <w:left w:val="none" w:sz="0" w:space="0" w:color="auto"/>
                <w:bottom w:val="none" w:sz="0" w:space="0" w:color="auto"/>
                <w:right w:val="none" w:sz="0" w:space="0" w:color="auto"/>
              </w:divBdr>
            </w:div>
            <w:div w:id="48490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49410">
      <w:bodyDiv w:val="1"/>
      <w:marLeft w:val="0"/>
      <w:marRight w:val="0"/>
      <w:marTop w:val="0"/>
      <w:marBottom w:val="0"/>
      <w:divBdr>
        <w:top w:val="none" w:sz="0" w:space="0" w:color="auto"/>
        <w:left w:val="none" w:sz="0" w:space="0" w:color="auto"/>
        <w:bottom w:val="none" w:sz="0" w:space="0" w:color="auto"/>
        <w:right w:val="none" w:sz="0" w:space="0" w:color="auto"/>
      </w:divBdr>
    </w:div>
    <w:div w:id="1495534383">
      <w:bodyDiv w:val="1"/>
      <w:marLeft w:val="0"/>
      <w:marRight w:val="0"/>
      <w:marTop w:val="0"/>
      <w:marBottom w:val="0"/>
      <w:divBdr>
        <w:top w:val="none" w:sz="0" w:space="0" w:color="auto"/>
        <w:left w:val="none" w:sz="0" w:space="0" w:color="auto"/>
        <w:bottom w:val="none" w:sz="0" w:space="0" w:color="auto"/>
        <w:right w:val="none" w:sz="0" w:space="0" w:color="auto"/>
      </w:divBdr>
      <w:divsChild>
        <w:div w:id="2083405230">
          <w:marLeft w:val="0"/>
          <w:marRight w:val="0"/>
          <w:marTop w:val="0"/>
          <w:marBottom w:val="0"/>
          <w:divBdr>
            <w:top w:val="none" w:sz="0" w:space="0" w:color="auto"/>
            <w:left w:val="none" w:sz="0" w:space="0" w:color="auto"/>
            <w:bottom w:val="none" w:sz="0" w:space="0" w:color="auto"/>
            <w:right w:val="none" w:sz="0" w:space="0" w:color="auto"/>
          </w:divBdr>
          <w:divsChild>
            <w:div w:id="1020356201">
              <w:marLeft w:val="0"/>
              <w:marRight w:val="0"/>
              <w:marTop w:val="0"/>
              <w:marBottom w:val="0"/>
              <w:divBdr>
                <w:top w:val="none" w:sz="0" w:space="0" w:color="auto"/>
                <w:left w:val="none" w:sz="0" w:space="0" w:color="auto"/>
                <w:bottom w:val="none" w:sz="0" w:space="0" w:color="auto"/>
                <w:right w:val="none" w:sz="0" w:space="0" w:color="auto"/>
              </w:divBdr>
            </w:div>
            <w:div w:id="1787193656">
              <w:marLeft w:val="0"/>
              <w:marRight w:val="0"/>
              <w:marTop w:val="0"/>
              <w:marBottom w:val="0"/>
              <w:divBdr>
                <w:top w:val="none" w:sz="0" w:space="0" w:color="auto"/>
                <w:left w:val="none" w:sz="0" w:space="0" w:color="auto"/>
                <w:bottom w:val="none" w:sz="0" w:space="0" w:color="auto"/>
                <w:right w:val="none" w:sz="0" w:space="0" w:color="auto"/>
              </w:divBdr>
            </w:div>
            <w:div w:id="680620624">
              <w:marLeft w:val="0"/>
              <w:marRight w:val="0"/>
              <w:marTop w:val="0"/>
              <w:marBottom w:val="0"/>
              <w:divBdr>
                <w:top w:val="none" w:sz="0" w:space="0" w:color="auto"/>
                <w:left w:val="none" w:sz="0" w:space="0" w:color="auto"/>
                <w:bottom w:val="none" w:sz="0" w:space="0" w:color="auto"/>
                <w:right w:val="none" w:sz="0" w:space="0" w:color="auto"/>
              </w:divBdr>
            </w:div>
            <w:div w:id="243730005">
              <w:marLeft w:val="0"/>
              <w:marRight w:val="0"/>
              <w:marTop w:val="0"/>
              <w:marBottom w:val="0"/>
              <w:divBdr>
                <w:top w:val="none" w:sz="0" w:space="0" w:color="auto"/>
                <w:left w:val="none" w:sz="0" w:space="0" w:color="auto"/>
                <w:bottom w:val="none" w:sz="0" w:space="0" w:color="auto"/>
                <w:right w:val="none" w:sz="0" w:space="0" w:color="auto"/>
              </w:divBdr>
            </w:div>
            <w:div w:id="79910764">
              <w:marLeft w:val="0"/>
              <w:marRight w:val="0"/>
              <w:marTop w:val="0"/>
              <w:marBottom w:val="0"/>
              <w:divBdr>
                <w:top w:val="none" w:sz="0" w:space="0" w:color="auto"/>
                <w:left w:val="none" w:sz="0" w:space="0" w:color="auto"/>
                <w:bottom w:val="none" w:sz="0" w:space="0" w:color="auto"/>
                <w:right w:val="none" w:sz="0" w:space="0" w:color="auto"/>
              </w:divBdr>
            </w:div>
            <w:div w:id="1610237573">
              <w:marLeft w:val="0"/>
              <w:marRight w:val="0"/>
              <w:marTop w:val="0"/>
              <w:marBottom w:val="0"/>
              <w:divBdr>
                <w:top w:val="none" w:sz="0" w:space="0" w:color="auto"/>
                <w:left w:val="none" w:sz="0" w:space="0" w:color="auto"/>
                <w:bottom w:val="none" w:sz="0" w:space="0" w:color="auto"/>
                <w:right w:val="none" w:sz="0" w:space="0" w:color="auto"/>
              </w:divBdr>
            </w:div>
            <w:div w:id="1765613954">
              <w:marLeft w:val="0"/>
              <w:marRight w:val="0"/>
              <w:marTop w:val="0"/>
              <w:marBottom w:val="0"/>
              <w:divBdr>
                <w:top w:val="none" w:sz="0" w:space="0" w:color="auto"/>
                <w:left w:val="none" w:sz="0" w:space="0" w:color="auto"/>
                <w:bottom w:val="none" w:sz="0" w:space="0" w:color="auto"/>
                <w:right w:val="none" w:sz="0" w:space="0" w:color="auto"/>
              </w:divBdr>
            </w:div>
            <w:div w:id="423261523">
              <w:marLeft w:val="0"/>
              <w:marRight w:val="0"/>
              <w:marTop w:val="0"/>
              <w:marBottom w:val="0"/>
              <w:divBdr>
                <w:top w:val="none" w:sz="0" w:space="0" w:color="auto"/>
                <w:left w:val="none" w:sz="0" w:space="0" w:color="auto"/>
                <w:bottom w:val="none" w:sz="0" w:space="0" w:color="auto"/>
                <w:right w:val="none" w:sz="0" w:space="0" w:color="auto"/>
              </w:divBdr>
            </w:div>
            <w:div w:id="293563901">
              <w:marLeft w:val="0"/>
              <w:marRight w:val="0"/>
              <w:marTop w:val="0"/>
              <w:marBottom w:val="0"/>
              <w:divBdr>
                <w:top w:val="none" w:sz="0" w:space="0" w:color="auto"/>
                <w:left w:val="none" w:sz="0" w:space="0" w:color="auto"/>
                <w:bottom w:val="none" w:sz="0" w:space="0" w:color="auto"/>
                <w:right w:val="none" w:sz="0" w:space="0" w:color="auto"/>
              </w:divBdr>
            </w:div>
            <w:div w:id="775104016">
              <w:marLeft w:val="0"/>
              <w:marRight w:val="0"/>
              <w:marTop w:val="0"/>
              <w:marBottom w:val="0"/>
              <w:divBdr>
                <w:top w:val="none" w:sz="0" w:space="0" w:color="auto"/>
                <w:left w:val="none" w:sz="0" w:space="0" w:color="auto"/>
                <w:bottom w:val="none" w:sz="0" w:space="0" w:color="auto"/>
                <w:right w:val="none" w:sz="0" w:space="0" w:color="auto"/>
              </w:divBdr>
            </w:div>
            <w:div w:id="1383940819">
              <w:marLeft w:val="0"/>
              <w:marRight w:val="0"/>
              <w:marTop w:val="0"/>
              <w:marBottom w:val="0"/>
              <w:divBdr>
                <w:top w:val="none" w:sz="0" w:space="0" w:color="auto"/>
                <w:left w:val="none" w:sz="0" w:space="0" w:color="auto"/>
                <w:bottom w:val="none" w:sz="0" w:space="0" w:color="auto"/>
                <w:right w:val="none" w:sz="0" w:space="0" w:color="auto"/>
              </w:divBdr>
            </w:div>
            <w:div w:id="1168642467">
              <w:marLeft w:val="0"/>
              <w:marRight w:val="0"/>
              <w:marTop w:val="0"/>
              <w:marBottom w:val="0"/>
              <w:divBdr>
                <w:top w:val="none" w:sz="0" w:space="0" w:color="auto"/>
                <w:left w:val="none" w:sz="0" w:space="0" w:color="auto"/>
                <w:bottom w:val="none" w:sz="0" w:space="0" w:color="auto"/>
                <w:right w:val="none" w:sz="0" w:space="0" w:color="auto"/>
              </w:divBdr>
            </w:div>
            <w:div w:id="423189972">
              <w:marLeft w:val="0"/>
              <w:marRight w:val="0"/>
              <w:marTop w:val="0"/>
              <w:marBottom w:val="0"/>
              <w:divBdr>
                <w:top w:val="none" w:sz="0" w:space="0" w:color="auto"/>
                <w:left w:val="none" w:sz="0" w:space="0" w:color="auto"/>
                <w:bottom w:val="none" w:sz="0" w:space="0" w:color="auto"/>
                <w:right w:val="none" w:sz="0" w:space="0" w:color="auto"/>
              </w:divBdr>
            </w:div>
            <w:div w:id="1062413047">
              <w:marLeft w:val="0"/>
              <w:marRight w:val="0"/>
              <w:marTop w:val="0"/>
              <w:marBottom w:val="0"/>
              <w:divBdr>
                <w:top w:val="none" w:sz="0" w:space="0" w:color="auto"/>
                <w:left w:val="none" w:sz="0" w:space="0" w:color="auto"/>
                <w:bottom w:val="none" w:sz="0" w:space="0" w:color="auto"/>
                <w:right w:val="none" w:sz="0" w:space="0" w:color="auto"/>
              </w:divBdr>
            </w:div>
            <w:div w:id="1957325281">
              <w:marLeft w:val="0"/>
              <w:marRight w:val="0"/>
              <w:marTop w:val="0"/>
              <w:marBottom w:val="0"/>
              <w:divBdr>
                <w:top w:val="none" w:sz="0" w:space="0" w:color="auto"/>
                <w:left w:val="none" w:sz="0" w:space="0" w:color="auto"/>
                <w:bottom w:val="none" w:sz="0" w:space="0" w:color="auto"/>
                <w:right w:val="none" w:sz="0" w:space="0" w:color="auto"/>
              </w:divBdr>
            </w:div>
            <w:div w:id="331492742">
              <w:marLeft w:val="0"/>
              <w:marRight w:val="0"/>
              <w:marTop w:val="0"/>
              <w:marBottom w:val="0"/>
              <w:divBdr>
                <w:top w:val="none" w:sz="0" w:space="0" w:color="auto"/>
                <w:left w:val="none" w:sz="0" w:space="0" w:color="auto"/>
                <w:bottom w:val="none" w:sz="0" w:space="0" w:color="auto"/>
                <w:right w:val="none" w:sz="0" w:space="0" w:color="auto"/>
              </w:divBdr>
            </w:div>
            <w:div w:id="218438056">
              <w:marLeft w:val="0"/>
              <w:marRight w:val="0"/>
              <w:marTop w:val="0"/>
              <w:marBottom w:val="0"/>
              <w:divBdr>
                <w:top w:val="none" w:sz="0" w:space="0" w:color="auto"/>
                <w:left w:val="none" w:sz="0" w:space="0" w:color="auto"/>
                <w:bottom w:val="none" w:sz="0" w:space="0" w:color="auto"/>
                <w:right w:val="none" w:sz="0" w:space="0" w:color="auto"/>
              </w:divBdr>
            </w:div>
            <w:div w:id="1374695846">
              <w:marLeft w:val="0"/>
              <w:marRight w:val="0"/>
              <w:marTop w:val="0"/>
              <w:marBottom w:val="0"/>
              <w:divBdr>
                <w:top w:val="none" w:sz="0" w:space="0" w:color="auto"/>
                <w:left w:val="none" w:sz="0" w:space="0" w:color="auto"/>
                <w:bottom w:val="none" w:sz="0" w:space="0" w:color="auto"/>
                <w:right w:val="none" w:sz="0" w:space="0" w:color="auto"/>
              </w:divBdr>
            </w:div>
            <w:div w:id="1123497463">
              <w:marLeft w:val="0"/>
              <w:marRight w:val="0"/>
              <w:marTop w:val="0"/>
              <w:marBottom w:val="0"/>
              <w:divBdr>
                <w:top w:val="none" w:sz="0" w:space="0" w:color="auto"/>
                <w:left w:val="none" w:sz="0" w:space="0" w:color="auto"/>
                <w:bottom w:val="none" w:sz="0" w:space="0" w:color="auto"/>
                <w:right w:val="none" w:sz="0" w:space="0" w:color="auto"/>
              </w:divBdr>
            </w:div>
            <w:div w:id="1718504559">
              <w:marLeft w:val="0"/>
              <w:marRight w:val="0"/>
              <w:marTop w:val="0"/>
              <w:marBottom w:val="0"/>
              <w:divBdr>
                <w:top w:val="none" w:sz="0" w:space="0" w:color="auto"/>
                <w:left w:val="none" w:sz="0" w:space="0" w:color="auto"/>
                <w:bottom w:val="none" w:sz="0" w:space="0" w:color="auto"/>
                <w:right w:val="none" w:sz="0" w:space="0" w:color="auto"/>
              </w:divBdr>
            </w:div>
            <w:div w:id="1464156271">
              <w:marLeft w:val="0"/>
              <w:marRight w:val="0"/>
              <w:marTop w:val="0"/>
              <w:marBottom w:val="0"/>
              <w:divBdr>
                <w:top w:val="none" w:sz="0" w:space="0" w:color="auto"/>
                <w:left w:val="none" w:sz="0" w:space="0" w:color="auto"/>
                <w:bottom w:val="none" w:sz="0" w:space="0" w:color="auto"/>
                <w:right w:val="none" w:sz="0" w:space="0" w:color="auto"/>
              </w:divBdr>
            </w:div>
            <w:div w:id="30343819">
              <w:marLeft w:val="0"/>
              <w:marRight w:val="0"/>
              <w:marTop w:val="0"/>
              <w:marBottom w:val="0"/>
              <w:divBdr>
                <w:top w:val="none" w:sz="0" w:space="0" w:color="auto"/>
                <w:left w:val="none" w:sz="0" w:space="0" w:color="auto"/>
                <w:bottom w:val="none" w:sz="0" w:space="0" w:color="auto"/>
                <w:right w:val="none" w:sz="0" w:space="0" w:color="auto"/>
              </w:divBdr>
            </w:div>
            <w:div w:id="452554141">
              <w:marLeft w:val="0"/>
              <w:marRight w:val="0"/>
              <w:marTop w:val="0"/>
              <w:marBottom w:val="0"/>
              <w:divBdr>
                <w:top w:val="none" w:sz="0" w:space="0" w:color="auto"/>
                <w:left w:val="none" w:sz="0" w:space="0" w:color="auto"/>
                <w:bottom w:val="none" w:sz="0" w:space="0" w:color="auto"/>
                <w:right w:val="none" w:sz="0" w:space="0" w:color="auto"/>
              </w:divBdr>
            </w:div>
            <w:div w:id="1420252627">
              <w:marLeft w:val="0"/>
              <w:marRight w:val="0"/>
              <w:marTop w:val="0"/>
              <w:marBottom w:val="0"/>
              <w:divBdr>
                <w:top w:val="none" w:sz="0" w:space="0" w:color="auto"/>
                <w:left w:val="none" w:sz="0" w:space="0" w:color="auto"/>
                <w:bottom w:val="none" w:sz="0" w:space="0" w:color="auto"/>
                <w:right w:val="none" w:sz="0" w:space="0" w:color="auto"/>
              </w:divBdr>
            </w:div>
            <w:div w:id="727801677">
              <w:marLeft w:val="0"/>
              <w:marRight w:val="0"/>
              <w:marTop w:val="0"/>
              <w:marBottom w:val="0"/>
              <w:divBdr>
                <w:top w:val="none" w:sz="0" w:space="0" w:color="auto"/>
                <w:left w:val="none" w:sz="0" w:space="0" w:color="auto"/>
                <w:bottom w:val="none" w:sz="0" w:space="0" w:color="auto"/>
                <w:right w:val="none" w:sz="0" w:space="0" w:color="auto"/>
              </w:divBdr>
            </w:div>
            <w:div w:id="802498750">
              <w:marLeft w:val="0"/>
              <w:marRight w:val="0"/>
              <w:marTop w:val="0"/>
              <w:marBottom w:val="0"/>
              <w:divBdr>
                <w:top w:val="none" w:sz="0" w:space="0" w:color="auto"/>
                <w:left w:val="none" w:sz="0" w:space="0" w:color="auto"/>
                <w:bottom w:val="none" w:sz="0" w:space="0" w:color="auto"/>
                <w:right w:val="none" w:sz="0" w:space="0" w:color="auto"/>
              </w:divBdr>
            </w:div>
            <w:div w:id="171337835">
              <w:marLeft w:val="0"/>
              <w:marRight w:val="0"/>
              <w:marTop w:val="0"/>
              <w:marBottom w:val="0"/>
              <w:divBdr>
                <w:top w:val="none" w:sz="0" w:space="0" w:color="auto"/>
                <w:left w:val="none" w:sz="0" w:space="0" w:color="auto"/>
                <w:bottom w:val="none" w:sz="0" w:space="0" w:color="auto"/>
                <w:right w:val="none" w:sz="0" w:space="0" w:color="auto"/>
              </w:divBdr>
            </w:div>
            <w:div w:id="2020305084">
              <w:marLeft w:val="0"/>
              <w:marRight w:val="0"/>
              <w:marTop w:val="0"/>
              <w:marBottom w:val="0"/>
              <w:divBdr>
                <w:top w:val="none" w:sz="0" w:space="0" w:color="auto"/>
                <w:left w:val="none" w:sz="0" w:space="0" w:color="auto"/>
                <w:bottom w:val="none" w:sz="0" w:space="0" w:color="auto"/>
                <w:right w:val="none" w:sz="0" w:space="0" w:color="auto"/>
              </w:divBdr>
            </w:div>
            <w:div w:id="587422860">
              <w:marLeft w:val="0"/>
              <w:marRight w:val="0"/>
              <w:marTop w:val="0"/>
              <w:marBottom w:val="0"/>
              <w:divBdr>
                <w:top w:val="none" w:sz="0" w:space="0" w:color="auto"/>
                <w:left w:val="none" w:sz="0" w:space="0" w:color="auto"/>
                <w:bottom w:val="none" w:sz="0" w:space="0" w:color="auto"/>
                <w:right w:val="none" w:sz="0" w:space="0" w:color="auto"/>
              </w:divBdr>
            </w:div>
            <w:div w:id="2114739525">
              <w:marLeft w:val="0"/>
              <w:marRight w:val="0"/>
              <w:marTop w:val="0"/>
              <w:marBottom w:val="0"/>
              <w:divBdr>
                <w:top w:val="none" w:sz="0" w:space="0" w:color="auto"/>
                <w:left w:val="none" w:sz="0" w:space="0" w:color="auto"/>
                <w:bottom w:val="none" w:sz="0" w:space="0" w:color="auto"/>
                <w:right w:val="none" w:sz="0" w:space="0" w:color="auto"/>
              </w:divBdr>
            </w:div>
            <w:div w:id="1132746098">
              <w:marLeft w:val="0"/>
              <w:marRight w:val="0"/>
              <w:marTop w:val="0"/>
              <w:marBottom w:val="0"/>
              <w:divBdr>
                <w:top w:val="none" w:sz="0" w:space="0" w:color="auto"/>
                <w:left w:val="none" w:sz="0" w:space="0" w:color="auto"/>
                <w:bottom w:val="none" w:sz="0" w:space="0" w:color="auto"/>
                <w:right w:val="none" w:sz="0" w:space="0" w:color="auto"/>
              </w:divBdr>
            </w:div>
            <w:div w:id="285506071">
              <w:marLeft w:val="0"/>
              <w:marRight w:val="0"/>
              <w:marTop w:val="0"/>
              <w:marBottom w:val="0"/>
              <w:divBdr>
                <w:top w:val="none" w:sz="0" w:space="0" w:color="auto"/>
                <w:left w:val="none" w:sz="0" w:space="0" w:color="auto"/>
                <w:bottom w:val="none" w:sz="0" w:space="0" w:color="auto"/>
                <w:right w:val="none" w:sz="0" w:space="0" w:color="auto"/>
              </w:divBdr>
            </w:div>
            <w:div w:id="1758986435">
              <w:marLeft w:val="0"/>
              <w:marRight w:val="0"/>
              <w:marTop w:val="0"/>
              <w:marBottom w:val="0"/>
              <w:divBdr>
                <w:top w:val="none" w:sz="0" w:space="0" w:color="auto"/>
                <w:left w:val="none" w:sz="0" w:space="0" w:color="auto"/>
                <w:bottom w:val="none" w:sz="0" w:space="0" w:color="auto"/>
                <w:right w:val="none" w:sz="0" w:space="0" w:color="auto"/>
              </w:divBdr>
            </w:div>
            <w:div w:id="1255044379">
              <w:marLeft w:val="0"/>
              <w:marRight w:val="0"/>
              <w:marTop w:val="0"/>
              <w:marBottom w:val="0"/>
              <w:divBdr>
                <w:top w:val="none" w:sz="0" w:space="0" w:color="auto"/>
                <w:left w:val="none" w:sz="0" w:space="0" w:color="auto"/>
                <w:bottom w:val="none" w:sz="0" w:space="0" w:color="auto"/>
                <w:right w:val="none" w:sz="0" w:space="0" w:color="auto"/>
              </w:divBdr>
            </w:div>
            <w:div w:id="841428297">
              <w:marLeft w:val="0"/>
              <w:marRight w:val="0"/>
              <w:marTop w:val="0"/>
              <w:marBottom w:val="0"/>
              <w:divBdr>
                <w:top w:val="none" w:sz="0" w:space="0" w:color="auto"/>
                <w:left w:val="none" w:sz="0" w:space="0" w:color="auto"/>
                <w:bottom w:val="none" w:sz="0" w:space="0" w:color="auto"/>
                <w:right w:val="none" w:sz="0" w:space="0" w:color="auto"/>
              </w:divBdr>
            </w:div>
            <w:div w:id="1457260804">
              <w:marLeft w:val="0"/>
              <w:marRight w:val="0"/>
              <w:marTop w:val="0"/>
              <w:marBottom w:val="0"/>
              <w:divBdr>
                <w:top w:val="none" w:sz="0" w:space="0" w:color="auto"/>
                <w:left w:val="none" w:sz="0" w:space="0" w:color="auto"/>
                <w:bottom w:val="none" w:sz="0" w:space="0" w:color="auto"/>
                <w:right w:val="none" w:sz="0" w:space="0" w:color="auto"/>
              </w:divBdr>
            </w:div>
            <w:div w:id="1530100120">
              <w:marLeft w:val="0"/>
              <w:marRight w:val="0"/>
              <w:marTop w:val="0"/>
              <w:marBottom w:val="0"/>
              <w:divBdr>
                <w:top w:val="none" w:sz="0" w:space="0" w:color="auto"/>
                <w:left w:val="none" w:sz="0" w:space="0" w:color="auto"/>
                <w:bottom w:val="none" w:sz="0" w:space="0" w:color="auto"/>
                <w:right w:val="none" w:sz="0" w:space="0" w:color="auto"/>
              </w:divBdr>
            </w:div>
            <w:div w:id="1833569432">
              <w:marLeft w:val="0"/>
              <w:marRight w:val="0"/>
              <w:marTop w:val="0"/>
              <w:marBottom w:val="0"/>
              <w:divBdr>
                <w:top w:val="none" w:sz="0" w:space="0" w:color="auto"/>
                <w:left w:val="none" w:sz="0" w:space="0" w:color="auto"/>
                <w:bottom w:val="none" w:sz="0" w:space="0" w:color="auto"/>
                <w:right w:val="none" w:sz="0" w:space="0" w:color="auto"/>
              </w:divBdr>
            </w:div>
            <w:div w:id="786118595">
              <w:marLeft w:val="0"/>
              <w:marRight w:val="0"/>
              <w:marTop w:val="0"/>
              <w:marBottom w:val="0"/>
              <w:divBdr>
                <w:top w:val="none" w:sz="0" w:space="0" w:color="auto"/>
                <w:left w:val="none" w:sz="0" w:space="0" w:color="auto"/>
                <w:bottom w:val="none" w:sz="0" w:space="0" w:color="auto"/>
                <w:right w:val="none" w:sz="0" w:space="0" w:color="auto"/>
              </w:divBdr>
            </w:div>
            <w:div w:id="962346394">
              <w:marLeft w:val="0"/>
              <w:marRight w:val="0"/>
              <w:marTop w:val="0"/>
              <w:marBottom w:val="0"/>
              <w:divBdr>
                <w:top w:val="none" w:sz="0" w:space="0" w:color="auto"/>
                <w:left w:val="none" w:sz="0" w:space="0" w:color="auto"/>
                <w:bottom w:val="none" w:sz="0" w:space="0" w:color="auto"/>
                <w:right w:val="none" w:sz="0" w:space="0" w:color="auto"/>
              </w:divBdr>
            </w:div>
            <w:div w:id="1748844995">
              <w:marLeft w:val="0"/>
              <w:marRight w:val="0"/>
              <w:marTop w:val="0"/>
              <w:marBottom w:val="0"/>
              <w:divBdr>
                <w:top w:val="none" w:sz="0" w:space="0" w:color="auto"/>
                <w:left w:val="none" w:sz="0" w:space="0" w:color="auto"/>
                <w:bottom w:val="none" w:sz="0" w:space="0" w:color="auto"/>
                <w:right w:val="none" w:sz="0" w:space="0" w:color="auto"/>
              </w:divBdr>
            </w:div>
            <w:div w:id="1758863655">
              <w:marLeft w:val="0"/>
              <w:marRight w:val="0"/>
              <w:marTop w:val="0"/>
              <w:marBottom w:val="0"/>
              <w:divBdr>
                <w:top w:val="none" w:sz="0" w:space="0" w:color="auto"/>
                <w:left w:val="none" w:sz="0" w:space="0" w:color="auto"/>
                <w:bottom w:val="none" w:sz="0" w:space="0" w:color="auto"/>
                <w:right w:val="none" w:sz="0" w:space="0" w:color="auto"/>
              </w:divBdr>
            </w:div>
            <w:div w:id="1798643091">
              <w:marLeft w:val="0"/>
              <w:marRight w:val="0"/>
              <w:marTop w:val="0"/>
              <w:marBottom w:val="0"/>
              <w:divBdr>
                <w:top w:val="none" w:sz="0" w:space="0" w:color="auto"/>
                <w:left w:val="none" w:sz="0" w:space="0" w:color="auto"/>
                <w:bottom w:val="none" w:sz="0" w:space="0" w:color="auto"/>
                <w:right w:val="none" w:sz="0" w:space="0" w:color="auto"/>
              </w:divBdr>
            </w:div>
            <w:div w:id="602344583">
              <w:marLeft w:val="0"/>
              <w:marRight w:val="0"/>
              <w:marTop w:val="0"/>
              <w:marBottom w:val="0"/>
              <w:divBdr>
                <w:top w:val="none" w:sz="0" w:space="0" w:color="auto"/>
                <w:left w:val="none" w:sz="0" w:space="0" w:color="auto"/>
                <w:bottom w:val="none" w:sz="0" w:space="0" w:color="auto"/>
                <w:right w:val="none" w:sz="0" w:space="0" w:color="auto"/>
              </w:divBdr>
            </w:div>
            <w:div w:id="310790483">
              <w:marLeft w:val="0"/>
              <w:marRight w:val="0"/>
              <w:marTop w:val="0"/>
              <w:marBottom w:val="0"/>
              <w:divBdr>
                <w:top w:val="none" w:sz="0" w:space="0" w:color="auto"/>
                <w:left w:val="none" w:sz="0" w:space="0" w:color="auto"/>
                <w:bottom w:val="none" w:sz="0" w:space="0" w:color="auto"/>
                <w:right w:val="none" w:sz="0" w:space="0" w:color="auto"/>
              </w:divBdr>
            </w:div>
            <w:div w:id="50084730">
              <w:marLeft w:val="0"/>
              <w:marRight w:val="0"/>
              <w:marTop w:val="0"/>
              <w:marBottom w:val="0"/>
              <w:divBdr>
                <w:top w:val="none" w:sz="0" w:space="0" w:color="auto"/>
                <w:left w:val="none" w:sz="0" w:space="0" w:color="auto"/>
                <w:bottom w:val="none" w:sz="0" w:space="0" w:color="auto"/>
                <w:right w:val="none" w:sz="0" w:space="0" w:color="auto"/>
              </w:divBdr>
            </w:div>
            <w:div w:id="1260795902">
              <w:marLeft w:val="0"/>
              <w:marRight w:val="0"/>
              <w:marTop w:val="0"/>
              <w:marBottom w:val="0"/>
              <w:divBdr>
                <w:top w:val="none" w:sz="0" w:space="0" w:color="auto"/>
                <w:left w:val="none" w:sz="0" w:space="0" w:color="auto"/>
                <w:bottom w:val="none" w:sz="0" w:space="0" w:color="auto"/>
                <w:right w:val="none" w:sz="0" w:space="0" w:color="auto"/>
              </w:divBdr>
            </w:div>
            <w:div w:id="535046831">
              <w:marLeft w:val="0"/>
              <w:marRight w:val="0"/>
              <w:marTop w:val="0"/>
              <w:marBottom w:val="0"/>
              <w:divBdr>
                <w:top w:val="none" w:sz="0" w:space="0" w:color="auto"/>
                <w:left w:val="none" w:sz="0" w:space="0" w:color="auto"/>
                <w:bottom w:val="none" w:sz="0" w:space="0" w:color="auto"/>
                <w:right w:val="none" w:sz="0" w:space="0" w:color="auto"/>
              </w:divBdr>
            </w:div>
            <w:div w:id="13579913">
              <w:marLeft w:val="0"/>
              <w:marRight w:val="0"/>
              <w:marTop w:val="0"/>
              <w:marBottom w:val="0"/>
              <w:divBdr>
                <w:top w:val="none" w:sz="0" w:space="0" w:color="auto"/>
                <w:left w:val="none" w:sz="0" w:space="0" w:color="auto"/>
                <w:bottom w:val="none" w:sz="0" w:space="0" w:color="auto"/>
                <w:right w:val="none" w:sz="0" w:space="0" w:color="auto"/>
              </w:divBdr>
            </w:div>
            <w:div w:id="874540149">
              <w:marLeft w:val="0"/>
              <w:marRight w:val="0"/>
              <w:marTop w:val="0"/>
              <w:marBottom w:val="0"/>
              <w:divBdr>
                <w:top w:val="none" w:sz="0" w:space="0" w:color="auto"/>
                <w:left w:val="none" w:sz="0" w:space="0" w:color="auto"/>
                <w:bottom w:val="none" w:sz="0" w:space="0" w:color="auto"/>
                <w:right w:val="none" w:sz="0" w:space="0" w:color="auto"/>
              </w:divBdr>
            </w:div>
            <w:div w:id="2084175880">
              <w:marLeft w:val="0"/>
              <w:marRight w:val="0"/>
              <w:marTop w:val="0"/>
              <w:marBottom w:val="0"/>
              <w:divBdr>
                <w:top w:val="none" w:sz="0" w:space="0" w:color="auto"/>
                <w:left w:val="none" w:sz="0" w:space="0" w:color="auto"/>
                <w:bottom w:val="none" w:sz="0" w:space="0" w:color="auto"/>
                <w:right w:val="none" w:sz="0" w:space="0" w:color="auto"/>
              </w:divBdr>
            </w:div>
            <w:div w:id="832916948">
              <w:marLeft w:val="0"/>
              <w:marRight w:val="0"/>
              <w:marTop w:val="0"/>
              <w:marBottom w:val="0"/>
              <w:divBdr>
                <w:top w:val="none" w:sz="0" w:space="0" w:color="auto"/>
                <w:left w:val="none" w:sz="0" w:space="0" w:color="auto"/>
                <w:bottom w:val="none" w:sz="0" w:space="0" w:color="auto"/>
                <w:right w:val="none" w:sz="0" w:space="0" w:color="auto"/>
              </w:divBdr>
            </w:div>
            <w:div w:id="1432899246">
              <w:marLeft w:val="0"/>
              <w:marRight w:val="0"/>
              <w:marTop w:val="0"/>
              <w:marBottom w:val="0"/>
              <w:divBdr>
                <w:top w:val="none" w:sz="0" w:space="0" w:color="auto"/>
                <w:left w:val="none" w:sz="0" w:space="0" w:color="auto"/>
                <w:bottom w:val="none" w:sz="0" w:space="0" w:color="auto"/>
                <w:right w:val="none" w:sz="0" w:space="0" w:color="auto"/>
              </w:divBdr>
            </w:div>
            <w:div w:id="317853505">
              <w:marLeft w:val="0"/>
              <w:marRight w:val="0"/>
              <w:marTop w:val="0"/>
              <w:marBottom w:val="0"/>
              <w:divBdr>
                <w:top w:val="none" w:sz="0" w:space="0" w:color="auto"/>
                <w:left w:val="none" w:sz="0" w:space="0" w:color="auto"/>
                <w:bottom w:val="none" w:sz="0" w:space="0" w:color="auto"/>
                <w:right w:val="none" w:sz="0" w:space="0" w:color="auto"/>
              </w:divBdr>
            </w:div>
            <w:div w:id="1188180295">
              <w:marLeft w:val="0"/>
              <w:marRight w:val="0"/>
              <w:marTop w:val="0"/>
              <w:marBottom w:val="0"/>
              <w:divBdr>
                <w:top w:val="none" w:sz="0" w:space="0" w:color="auto"/>
                <w:left w:val="none" w:sz="0" w:space="0" w:color="auto"/>
                <w:bottom w:val="none" w:sz="0" w:space="0" w:color="auto"/>
                <w:right w:val="none" w:sz="0" w:space="0" w:color="auto"/>
              </w:divBdr>
            </w:div>
            <w:div w:id="1985966236">
              <w:marLeft w:val="0"/>
              <w:marRight w:val="0"/>
              <w:marTop w:val="0"/>
              <w:marBottom w:val="0"/>
              <w:divBdr>
                <w:top w:val="none" w:sz="0" w:space="0" w:color="auto"/>
                <w:left w:val="none" w:sz="0" w:space="0" w:color="auto"/>
                <w:bottom w:val="none" w:sz="0" w:space="0" w:color="auto"/>
                <w:right w:val="none" w:sz="0" w:space="0" w:color="auto"/>
              </w:divBdr>
            </w:div>
            <w:div w:id="896015932">
              <w:marLeft w:val="0"/>
              <w:marRight w:val="0"/>
              <w:marTop w:val="0"/>
              <w:marBottom w:val="0"/>
              <w:divBdr>
                <w:top w:val="none" w:sz="0" w:space="0" w:color="auto"/>
                <w:left w:val="none" w:sz="0" w:space="0" w:color="auto"/>
                <w:bottom w:val="none" w:sz="0" w:space="0" w:color="auto"/>
                <w:right w:val="none" w:sz="0" w:space="0" w:color="auto"/>
              </w:divBdr>
            </w:div>
            <w:div w:id="2046372622">
              <w:marLeft w:val="0"/>
              <w:marRight w:val="0"/>
              <w:marTop w:val="0"/>
              <w:marBottom w:val="0"/>
              <w:divBdr>
                <w:top w:val="none" w:sz="0" w:space="0" w:color="auto"/>
                <w:left w:val="none" w:sz="0" w:space="0" w:color="auto"/>
                <w:bottom w:val="none" w:sz="0" w:space="0" w:color="auto"/>
                <w:right w:val="none" w:sz="0" w:space="0" w:color="auto"/>
              </w:divBdr>
            </w:div>
            <w:div w:id="1025445402">
              <w:marLeft w:val="0"/>
              <w:marRight w:val="0"/>
              <w:marTop w:val="0"/>
              <w:marBottom w:val="0"/>
              <w:divBdr>
                <w:top w:val="none" w:sz="0" w:space="0" w:color="auto"/>
                <w:left w:val="none" w:sz="0" w:space="0" w:color="auto"/>
                <w:bottom w:val="none" w:sz="0" w:space="0" w:color="auto"/>
                <w:right w:val="none" w:sz="0" w:space="0" w:color="auto"/>
              </w:divBdr>
            </w:div>
            <w:div w:id="2440279">
              <w:marLeft w:val="0"/>
              <w:marRight w:val="0"/>
              <w:marTop w:val="0"/>
              <w:marBottom w:val="0"/>
              <w:divBdr>
                <w:top w:val="none" w:sz="0" w:space="0" w:color="auto"/>
                <w:left w:val="none" w:sz="0" w:space="0" w:color="auto"/>
                <w:bottom w:val="none" w:sz="0" w:space="0" w:color="auto"/>
                <w:right w:val="none" w:sz="0" w:space="0" w:color="auto"/>
              </w:divBdr>
            </w:div>
            <w:div w:id="2067028196">
              <w:marLeft w:val="0"/>
              <w:marRight w:val="0"/>
              <w:marTop w:val="0"/>
              <w:marBottom w:val="0"/>
              <w:divBdr>
                <w:top w:val="none" w:sz="0" w:space="0" w:color="auto"/>
                <w:left w:val="none" w:sz="0" w:space="0" w:color="auto"/>
                <w:bottom w:val="none" w:sz="0" w:space="0" w:color="auto"/>
                <w:right w:val="none" w:sz="0" w:space="0" w:color="auto"/>
              </w:divBdr>
            </w:div>
            <w:div w:id="147221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86823">
      <w:bodyDiv w:val="1"/>
      <w:marLeft w:val="0"/>
      <w:marRight w:val="0"/>
      <w:marTop w:val="0"/>
      <w:marBottom w:val="0"/>
      <w:divBdr>
        <w:top w:val="none" w:sz="0" w:space="0" w:color="auto"/>
        <w:left w:val="none" w:sz="0" w:space="0" w:color="auto"/>
        <w:bottom w:val="none" w:sz="0" w:space="0" w:color="auto"/>
        <w:right w:val="none" w:sz="0" w:space="0" w:color="auto"/>
      </w:divBdr>
      <w:divsChild>
        <w:div w:id="1222474236">
          <w:marLeft w:val="0"/>
          <w:marRight w:val="0"/>
          <w:marTop w:val="0"/>
          <w:marBottom w:val="0"/>
          <w:divBdr>
            <w:top w:val="none" w:sz="0" w:space="0" w:color="auto"/>
            <w:left w:val="none" w:sz="0" w:space="0" w:color="auto"/>
            <w:bottom w:val="none" w:sz="0" w:space="0" w:color="auto"/>
            <w:right w:val="none" w:sz="0" w:space="0" w:color="auto"/>
          </w:divBdr>
          <w:divsChild>
            <w:div w:id="1152719370">
              <w:marLeft w:val="0"/>
              <w:marRight w:val="0"/>
              <w:marTop w:val="0"/>
              <w:marBottom w:val="0"/>
              <w:divBdr>
                <w:top w:val="none" w:sz="0" w:space="0" w:color="auto"/>
                <w:left w:val="none" w:sz="0" w:space="0" w:color="auto"/>
                <w:bottom w:val="none" w:sz="0" w:space="0" w:color="auto"/>
                <w:right w:val="none" w:sz="0" w:space="0" w:color="auto"/>
              </w:divBdr>
            </w:div>
            <w:div w:id="2129204532">
              <w:marLeft w:val="0"/>
              <w:marRight w:val="0"/>
              <w:marTop w:val="0"/>
              <w:marBottom w:val="0"/>
              <w:divBdr>
                <w:top w:val="none" w:sz="0" w:space="0" w:color="auto"/>
                <w:left w:val="none" w:sz="0" w:space="0" w:color="auto"/>
                <w:bottom w:val="none" w:sz="0" w:space="0" w:color="auto"/>
                <w:right w:val="none" w:sz="0" w:space="0" w:color="auto"/>
              </w:divBdr>
            </w:div>
            <w:div w:id="2128818214">
              <w:marLeft w:val="0"/>
              <w:marRight w:val="0"/>
              <w:marTop w:val="0"/>
              <w:marBottom w:val="0"/>
              <w:divBdr>
                <w:top w:val="none" w:sz="0" w:space="0" w:color="auto"/>
                <w:left w:val="none" w:sz="0" w:space="0" w:color="auto"/>
                <w:bottom w:val="none" w:sz="0" w:space="0" w:color="auto"/>
                <w:right w:val="none" w:sz="0" w:space="0" w:color="auto"/>
              </w:divBdr>
            </w:div>
            <w:div w:id="704016256">
              <w:marLeft w:val="0"/>
              <w:marRight w:val="0"/>
              <w:marTop w:val="0"/>
              <w:marBottom w:val="0"/>
              <w:divBdr>
                <w:top w:val="none" w:sz="0" w:space="0" w:color="auto"/>
                <w:left w:val="none" w:sz="0" w:space="0" w:color="auto"/>
                <w:bottom w:val="none" w:sz="0" w:space="0" w:color="auto"/>
                <w:right w:val="none" w:sz="0" w:space="0" w:color="auto"/>
              </w:divBdr>
            </w:div>
            <w:div w:id="761296762">
              <w:marLeft w:val="0"/>
              <w:marRight w:val="0"/>
              <w:marTop w:val="0"/>
              <w:marBottom w:val="0"/>
              <w:divBdr>
                <w:top w:val="none" w:sz="0" w:space="0" w:color="auto"/>
                <w:left w:val="none" w:sz="0" w:space="0" w:color="auto"/>
                <w:bottom w:val="none" w:sz="0" w:space="0" w:color="auto"/>
                <w:right w:val="none" w:sz="0" w:space="0" w:color="auto"/>
              </w:divBdr>
            </w:div>
            <w:div w:id="533200935">
              <w:marLeft w:val="0"/>
              <w:marRight w:val="0"/>
              <w:marTop w:val="0"/>
              <w:marBottom w:val="0"/>
              <w:divBdr>
                <w:top w:val="none" w:sz="0" w:space="0" w:color="auto"/>
                <w:left w:val="none" w:sz="0" w:space="0" w:color="auto"/>
                <w:bottom w:val="none" w:sz="0" w:space="0" w:color="auto"/>
                <w:right w:val="none" w:sz="0" w:space="0" w:color="auto"/>
              </w:divBdr>
            </w:div>
            <w:div w:id="1636257896">
              <w:marLeft w:val="0"/>
              <w:marRight w:val="0"/>
              <w:marTop w:val="0"/>
              <w:marBottom w:val="0"/>
              <w:divBdr>
                <w:top w:val="none" w:sz="0" w:space="0" w:color="auto"/>
                <w:left w:val="none" w:sz="0" w:space="0" w:color="auto"/>
                <w:bottom w:val="none" w:sz="0" w:space="0" w:color="auto"/>
                <w:right w:val="none" w:sz="0" w:space="0" w:color="auto"/>
              </w:divBdr>
            </w:div>
            <w:div w:id="1417245534">
              <w:marLeft w:val="0"/>
              <w:marRight w:val="0"/>
              <w:marTop w:val="0"/>
              <w:marBottom w:val="0"/>
              <w:divBdr>
                <w:top w:val="none" w:sz="0" w:space="0" w:color="auto"/>
                <w:left w:val="none" w:sz="0" w:space="0" w:color="auto"/>
                <w:bottom w:val="none" w:sz="0" w:space="0" w:color="auto"/>
                <w:right w:val="none" w:sz="0" w:space="0" w:color="auto"/>
              </w:divBdr>
            </w:div>
            <w:div w:id="137889895">
              <w:marLeft w:val="0"/>
              <w:marRight w:val="0"/>
              <w:marTop w:val="0"/>
              <w:marBottom w:val="0"/>
              <w:divBdr>
                <w:top w:val="none" w:sz="0" w:space="0" w:color="auto"/>
                <w:left w:val="none" w:sz="0" w:space="0" w:color="auto"/>
                <w:bottom w:val="none" w:sz="0" w:space="0" w:color="auto"/>
                <w:right w:val="none" w:sz="0" w:space="0" w:color="auto"/>
              </w:divBdr>
            </w:div>
            <w:div w:id="1886092286">
              <w:marLeft w:val="0"/>
              <w:marRight w:val="0"/>
              <w:marTop w:val="0"/>
              <w:marBottom w:val="0"/>
              <w:divBdr>
                <w:top w:val="none" w:sz="0" w:space="0" w:color="auto"/>
                <w:left w:val="none" w:sz="0" w:space="0" w:color="auto"/>
                <w:bottom w:val="none" w:sz="0" w:space="0" w:color="auto"/>
                <w:right w:val="none" w:sz="0" w:space="0" w:color="auto"/>
              </w:divBdr>
            </w:div>
            <w:div w:id="1890260298">
              <w:marLeft w:val="0"/>
              <w:marRight w:val="0"/>
              <w:marTop w:val="0"/>
              <w:marBottom w:val="0"/>
              <w:divBdr>
                <w:top w:val="none" w:sz="0" w:space="0" w:color="auto"/>
                <w:left w:val="none" w:sz="0" w:space="0" w:color="auto"/>
                <w:bottom w:val="none" w:sz="0" w:space="0" w:color="auto"/>
                <w:right w:val="none" w:sz="0" w:space="0" w:color="auto"/>
              </w:divBdr>
            </w:div>
            <w:div w:id="924845429">
              <w:marLeft w:val="0"/>
              <w:marRight w:val="0"/>
              <w:marTop w:val="0"/>
              <w:marBottom w:val="0"/>
              <w:divBdr>
                <w:top w:val="none" w:sz="0" w:space="0" w:color="auto"/>
                <w:left w:val="none" w:sz="0" w:space="0" w:color="auto"/>
                <w:bottom w:val="none" w:sz="0" w:space="0" w:color="auto"/>
                <w:right w:val="none" w:sz="0" w:space="0" w:color="auto"/>
              </w:divBdr>
            </w:div>
            <w:div w:id="1706827813">
              <w:marLeft w:val="0"/>
              <w:marRight w:val="0"/>
              <w:marTop w:val="0"/>
              <w:marBottom w:val="0"/>
              <w:divBdr>
                <w:top w:val="none" w:sz="0" w:space="0" w:color="auto"/>
                <w:left w:val="none" w:sz="0" w:space="0" w:color="auto"/>
                <w:bottom w:val="none" w:sz="0" w:space="0" w:color="auto"/>
                <w:right w:val="none" w:sz="0" w:space="0" w:color="auto"/>
              </w:divBdr>
            </w:div>
            <w:div w:id="1342588348">
              <w:marLeft w:val="0"/>
              <w:marRight w:val="0"/>
              <w:marTop w:val="0"/>
              <w:marBottom w:val="0"/>
              <w:divBdr>
                <w:top w:val="none" w:sz="0" w:space="0" w:color="auto"/>
                <w:left w:val="none" w:sz="0" w:space="0" w:color="auto"/>
                <w:bottom w:val="none" w:sz="0" w:space="0" w:color="auto"/>
                <w:right w:val="none" w:sz="0" w:space="0" w:color="auto"/>
              </w:divBdr>
            </w:div>
            <w:div w:id="1206865609">
              <w:marLeft w:val="0"/>
              <w:marRight w:val="0"/>
              <w:marTop w:val="0"/>
              <w:marBottom w:val="0"/>
              <w:divBdr>
                <w:top w:val="none" w:sz="0" w:space="0" w:color="auto"/>
                <w:left w:val="none" w:sz="0" w:space="0" w:color="auto"/>
                <w:bottom w:val="none" w:sz="0" w:space="0" w:color="auto"/>
                <w:right w:val="none" w:sz="0" w:space="0" w:color="auto"/>
              </w:divBdr>
            </w:div>
            <w:div w:id="56901943">
              <w:marLeft w:val="0"/>
              <w:marRight w:val="0"/>
              <w:marTop w:val="0"/>
              <w:marBottom w:val="0"/>
              <w:divBdr>
                <w:top w:val="none" w:sz="0" w:space="0" w:color="auto"/>
                <w:left w:val="none" w:sz="0" w:space="0" w:color="auto"/>
                <w:bottom w:val="none" w:sz="0" w:space="0" w:color="auto"/>
                <w:right w:val="none" w:sz="0" w:space="0" w:color="auto"/>
              </w:divBdr>
            </w:div>
            <w:div w:id="1720323647">
              <w:marLeft w:val="0"/>
              <w:marRight w:val="0"/>
              <w:marTop w:val="0"/>
              <w:marBottom w:val="0"/>
              <w:divBdr>
                <w:top w:val="none" w:sz="0" w:space="0" w:color="auto"/>
                <w:left w:val="none" w:sz="0" w:space="0" w:color="auto"/>
                <w:bottom w:val="none" w:sz="0" w:space="0" w:color="auto"/>
                <w:right w:val="none" w:sz="0" w:space="0" w:color="auto"/>
              </w:divBdr>
            </w:div>
            <w:div w:id="204488444">
              <w:marLeft w:val="0"/>
              <w:marRight w:val="0"/>
              <w:marTop w:val="0"/>
              <w:marBottom w:val="0"/>
              <w:divBdr>
                <w:top w:val="none" w:sz="0" w:space="0" w:color="auto"/>
                <w:left w:val="none" w:sz="0" w:space="0" w:color="auto"/>
                <w:bottom w:val="none" w:sz="0" w:space="0" w:color="auto"/>
                <w:right w:val="none" w:sz="0" w:space="0" w:color="auto"/>
              </w:divBdr>
            </w:div>
            <w:div w:id="1489906652">
              <w:marLeft w:val="0"/>
              <w:marRight w:val="0"/>
              <w:marTop w:val="0"/>
              <w:marBottom w:val="0"/>
              <w:divBdr>
                <w:top w:val="none" w:sz="0" w:space="0" w:color="auto"/>
                <w:left w:val="none" w:sz="0" w:space="0" w:color="auto"/>
                <w:bottom w:val="none" w:sz="0" w:space="0" w:color="auto"/>
                <w:right w:val="none" w:sz="0" w:space="0" w:color="auto"/>
              </w:divBdr>
            </w:div>
            <w:div w:id="1021469169">
              <w:marLeft w:val="0"/>
              <w:marRight w:val="0"/>
              <w:marTop w:val="0"/>
              <w:marBottom w:val="0"/>
              <w:divBdr>
                <w:top w:val="none" w:sz="0" w:space="0" w:color="auto"/>
                <w:left w:val="none" w:sz="0" w:space="0" w:color="auto"/>
                <w:bottom w:val="none" w:sz="0" w:space="0" w:color="auto"/>
                <w:right w:val="none" w:sz="0" w:space="0" w:color="auto"/>
              </w:divBdr>
            </w:div>
            <w:div w:id="1884631971">
              <w:marLeft w:val="0"/>
              <w:marRight w:val="0"/>
              <w:marTop w:val="0"/>
              <w:marBottom w:val="0"/>
              <w:divBdr>
                <w:top w:val="none" w:sz="0" w:space="0" w:color="auto"/>
                <w:left w:val="none" w:sz="0" w:space="0" w:color="auto"/>
                <w:bottom w:val="none" w:sz="0" w:space="0" w:color="auto"/>
                <w:right w:val="none" w:sz="0" w:space="0" w:color="auto"/>
              </w:divBdr>
            </w:div>
            <w:div w:id="265164099">
              <w:marLeft w:val="0"/>
              <w:marRight w:val="0"/>
              <w:marTop w:val="0"/>
              <w:marBottom w:val="0"/>
              <w:divBdr>
                <w:top w:val="none" w:sz="0" w:space="0" w:color="auto"/>
                <w:left w:val="none" w:sz="0" w:space="0" w:color="auto"/>
                <w:bottom w:val="none" w:sz="0" w:space="0" w:color="auto"/>
                <w:right w:val="none" w:sz="0" w:space="0" w:color="auto"/>
              </w:divBdr>
            </w:div>
            <w:div w:id="1251112829">
              <w:marLeft w:val="0"/>
              <w:marRight w:val="0"/>
              <w:marTop w:val="0"/>
              <w:marBottom w:val="0"/>
              <w:divBdr>
                <w:top w:val="none" w:sz="0" w:space="0" w:color="auto"/>
                <w:left w:val="none" w:sz="0" w:space="0" w:color="auto"/>
                <w:bottom w:val="none" w:sz="0" w:space="0" w:color="auto"/>
                <w:right w:val="none" w:sz="0" w:space="0" w:color="auto"/>
              </w:divBdr>
            </w:div>
            <w:div w:id="875460379">
              <w:marLeft w:val="0"/>
              <w:marRight w:val="0"/>
              <w:marTop w:val="0"/>
              <w:marBottom w:val="0"/>
              <w:divBdr>
                <w:top w:val="none" w:sz="0" w:space="0" w:color="auto"/>
                <w:left w:val="none" w:sz="0" w:space="0" w:color="auto"/>
                <w:bottom w:val="none" w:sz="0" w:space="0" w:color="auto"/>
                <w:right w:val="none" w:sz="0" w:space="0" w:color="auto"/>
              </w:divBdr>
            </w:div>
            <w:div w:id="1703893341">
              <w:marLeft w:val="0"/>
              <w:marRight w:val="0"/>
              <w:marTop w:val="0"/>
              <w:marBottom w:val="0"/>
              <w:divBdr>
                <w:top w:val="none" w:sz="0" w:space="0" w:color="auto"/>
                <w:left w:val="none" w:sz="0" w:space="0" w:color="auto"/>
                <w:bottom w:val="none" w:sz="0" w:space="0" w:color="auto"/>
                <w:right w:val="none" w:sz="0" w:space="0" w:color="auto"/>
              </w:divBdr>
            </w:div>
            <w:div w:id="1485464744">
              <w:marLeft w:val="0"/>
              <w:marRight w:val="0"/>
              <w:marTop w:val="0"/>
              <w:marBottom w:val="0"/>
              <w:divBdr>
                <w:top w:val="none" w:sz="0" w:space="0" w:color="auto"/>
                <w:left w:val="none" w:sz="0" w:space="0" w:color="auto"/>
                <w:bottom w:val="none" w:sz="0" w:space="0" w:color="auto"/>
                <w:right w:val="none" w:sz="0" w:space="0" w:color="auto"/>
              </w:divBdr>
            </w:div>
            <w:div w:id="343172441">
              <w:marLeft w:val="0"/>
              <w:marRight w:val="0"/>
              <w:marTop w:val="0"/>
              <w:marBottom w:val="0"/>
              <w:divBdr>
                <w:top w:val="none" w:sz="0" w:space="0" w:color="auto"/>
                <w:left w:val="none" w:sz="0" w:space="0" w:color="auto"/>
                <w:bottom w:val="none" w:sz="0" w:space="0" w:color="auto"/>
                <w:right w:val="none" w:sz="0" w:space="0" w:color="auto"/>
              </w:divBdr>
            </w:div>
            <w:div w:id="724838296">
              <w:marLeft w:val="0"/>
              <w:marRight w:val="0"/>
              <w:marTop w:val="0"/>
              <w:marBottom w:val="0"/>
              <w:divBdr>
                <w:top w:val="none" w:sz="0" w:space="0" w:color="auto"/>
                <w:left w:val="none" w:sz="0" w:space="0" w:color="auto"/>
                <w:bottom w:val="none" w:sz="0" w:space="0" w:color="auto"/>
                <w:right w:val="none" w:sz="0" w:space="0" w:color="auto"/>
              </w:divBdr>
            </w:div>
            <w:div w:id="146289451">
              <w:marLeft w:val="0"/>
              <w:marRight w:val="0"/>
              <w:marTop w:val="0"/>
              <w:marBottom w:val="0"/>
              <w:divBdr>
                <w:top w:val="none" w:sz="0" w:space="0" w:color="auto"/>
                <w:left w:val="none" w:sz="0" w:space="0" w:color="auto"/>
                <w:bottom w:val="none" w:sz="0" w:space="0" w:color="auto"/>
                <w:right w:val="none" w:sz="0" w:space="0" w:color="auto"/>
              </w:divBdr>
            </w:div>
            <w:div w:id="301279366">
              <w:marLeft w:val="0"/>
              <w:marRight w:val="0"/>
              <w:marTop w:val="0"/>
              <w:marBottom w:val="0"/>
              <w:divBdr>
                <w:top w:val="none" w:sz="0" w:space="0" w:color="auto"/>
                <w:left w:val="none" w:sz="0" w:space="0" w:color="auto"/>
                <w:bottom w:val="none" w:sz="0" w:space="0" w:color="auto"/>
                <w:right w:val="none" w:sz="0" w:space="0" w:color="auto"/>
              </w:divBdr>
            </w:div>
            <w:div w:id="989095431">
              <w:marLeft w:val="0"/>
              <w:marRight w:val="0"/>
              <w:marTop w:val="0"/>
              <w:marBottom w:val="0"/>
              <w:divBdr>
                <w:top w:val="none" w:sz="0" w:space="0" w:color="auto"/>
                <w:left w:val="none" w:sz="0" w:space="0" w:color="auto"/>
                <w:bottom w:val="none" w:sz="0" w:space="0" w:color="auto"/>
                <w:right w:val="none" w:sz="0" w:space="0" w:color="auto"/>
              </w:divBdr>
            </w:div>
            <w:div w:id="1045180060">
              <w:marLeft w:val="0"/>
              <w:marRight w:val="0"/>
              <w:marTop w:val="0"/>
              <w:marBottom w:val="0"/>
              <w:divBdr>
                <w:top w:val="none" w:sz="0" w:space="0" w:color="auto"/>
                <w:left w:val="none" w:sz="0" w:space="0" w:color="auto"/>
                <w:bottom w:val="none" w:sz="0" w:space="0" w:color="auto"/>
                <w:right w:val="none" w:sz="0" w:space="0" w:color="auto"/>
              </w:divBdr>
            </w:div>
            <w:div w:id="1048453749">
              <w:marLeft w:val="0"/>
              <w:marRight w:val="0"/>
              <w:marTop w:val="0"/>
              <w:marBottom w:val="0"/>
              <w:divBdr>
                <w:top w:val="none" w:sz="0" w:space="0" w:color="auto"/>
                <w:left w:val="none" w:sz="0" w:space="0" w:color="auto"/>
                <w:bottom w:val="none" w:sz="0" w:space="0" w:color="auto"/>
                <w:right w:val="none" w:sz="0" w:space="0" w:color="auto"/>
              </w:divBdr>
            </w:div>
            <w:div w:id="1968663929">
              <w:marLeft w:val="0"/>
              <w:marRight w:val="0"/>
              <w:marTop w:val="0"/>
              <w:marBottom w:val="0"/>
              <w:divBdr>
                <w:top w:val="none" w:sz="0" w:space="0" w:color="auto"/>
                <w:left w:val="none" w:sz="0" w:space="0" w:color="auto"/>
                <w:bottom w:val="none" w:sz="0" w:space="0" w:color="auto"/>
                <w:right w:val="none" w:sz="0" w:space="0" w:color="auto"/>
              </w:divBdr>
            </w:div>
            <w:div w:id="1941602067">
              <w:marLeft w:val="0"/>
              <w:marRight w:val="0"/>
              <w:marTop w:val="0"/>
              <w:marBottom w:val="0"/>
              <w:divBdr>
                <w:top w:val="none" w:sz="0" w:space="0" w:color="auto"/>
                <w:left w:val="none" w:sz="0" w:space="0" w:color="auto"/>
                <w:bottom w:val="none" w:sz="0" w:space="0" w:color="auto"/>
                <w:right w:val="none" w:sz="0" w:space="0" w:color="auto"/>
              </w:divBdr>
            </w:div>
            <w:div w:id="852259842">
              <w:marLeft w:val="0"/>
              <w:marRight w:val="0"/>
              <w:marTop w:val="0"/>
              <w:marBottom w:val="0"/>
              <w:divBdr>
                <w:top w:val="none" w:sz="0" w:space="0" w:color="auto"/>
                <w:left w:val="none" w:sz="0" w:space="0" w:color="auto"/>
                <w:bottom w:val="none" w:sz="0" w:space="0" w:color="auto"/>
                <w:right w:val="none" w:sz="0" w:space="0" w:color="auto"/>
              </w:divBdr>
            </w:div>
            <w:div w:id="62916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99381">
      <w:bodyDiv w:val="1"/>
      <w:marLeft w:val="0"/>
      <w:marRight w:val="0"/>
      <w:marTop w:val="0"/>
      <w:marBottom w:val="0"/>
      <w:divBdr>
        <w:top w:val="none" w:sz="0" w:space="0" w:color="auto"/>
        <w:left w:val="none" w:sz="0" w:space="0" w:color="auto"/>
        <w:bottom w:val="none" w:sz="0" w:space="0" w:color="auto"/>
        <w:right w:val="none" w:sz="0" w:space="0" w:color="auto"/>
      </w:divBdr>
      <w:divsChild>
        <w:div w:id="910888567">
          <w:marLeft w:val="0"/>
          <w:marRight w:val="0"/>
          <w:marTop w:val="0"/>
          <w:marBottom w:val="0"/>
          <w:divBdr>
            <w:top w:val="none" w:sz="0" w:space="0" w:color="auto"/>
            <w:left w:val="none" w:sz="0" w:space="0" w:color="auto"/>
            <w:bottom w:val="none" w:sz="0" w:space="0" w:color="auto"/>
            <w:right w:val="none" w:sz="0" w:space="0" w:color="auto"/>
          </w:divBdr>
          <w:divsChild>
            <w:div w:id="973412812">
              <w:marLeft w:val="0"/>
              <w:marRight w:val="0"/>
              <w:marTop w:val="0"/>
              <w:marBottom w:val="0"/>
              <w:divBdr>
                <w:top w:val="none" w:sz="0" w:space="0" w:color="auto"/>
                <w:left w:val="none" w:sz="0" w:space="0" w:color="auto"/>
                <w:bottom w:val="none" w:sz="0" w:space="0" w:color="auto"/>
                <w:right w:val="none" w:sz="0" w:space="0" w:color="auto"/>
              </w:divBdr>
            </w:div>
            <w:div w:id="733819406">
              <w:marLeft w:val="0"/>
              <w:marRight w:val="0"/>
              <w:marTop w:val="0"/>
              <w:marBottom w:val="0"/>
              <w:divBdr>
                <w:top w:val="none" w:sz="0" w:space="0" w:color="auto"/>
                <w:left w:val="none" w:sz="0" w:space="0" w:color="auto"/>
                <w:bottom w:val="none" w:sz="0" w:space="0" w:color="auto"/>
                <w:right w:val="none" w:sz="0" w:space="0" w:color="auto"/>
              </w:divBdr>
            </w:div>
            <w:div w:id="1270971599">
              <w:marLeft w:val="0"/>
              <w:marRight w:val="0"/>
              <w:marTop w:val="0"/>
              <w:marBottom w:val="0"/>
              <w:divBdr>
                <w:top w:val="none" w:sz="0" w:space="0" w:color="auto"/>
                <w:left w:val="none" w:sz="0" w:space="0" w:color="auto"/>
                <w:bottom w:val="none" w:sz="0" w:space="0" w:color="auto"/>
                <w:right w:val="none" w:sz="0" w:space="0" w:color="auto"/>
              </w:divBdr>
            </w:div>
            <w:div w:id="1265697552">
              <w:marLeft w:val="0"/>
              <w:marRight w:val="0"/>
              <w:marTop w:val="0"/>
              <w:marBottom w:val="0"/>
              <w:divBdr>
                <w:top w:val="none" w:sz="0" w:space="0" w:color="auto"/>
                <w:left w:val="none" w:sz="0" w:space="0" w:color="auto"/>
                <w:bottom w:val="none" w:sz="0" w:space="0" w:color="auto"/>
                <w:right w:val="none" w:sz="0" w:space="0" w:color="auto"/>
              </w:divBdr>
            </w:div>
            <w:div w:id="276525508">
              <w:marLeft w:val="0"/>
              <w:marRight w:val="0"/>
              <w:marTop w:val="0"/>
              <w:marBottom w:val="0"/>
              <w:divBdr>
                <w:top w:val="none" w:sz="0" w:space="0" w:color="auto"/>
                <w:left w:val="none" w:sz="0" w:space="0" w:color="auto"/>
                <w:bottom w:val="none" w:sz="0" w:space="0" w:color="auto"/>
                <w:right w:val="none" w:sz="0" w:space="0" w:color="auto"/>
              </w:divBdr>
            </w:div>
            <w:div w:id="306936466">
              <w:marLeft w:val="0"/>
              <w:marRight w:val="0"/>
              <w:marTop w:val="0"/>
              <w:marBottom w:val="0"/>
              <w:divBdr>
                <w:top w:val="none" w:sz="0" w:space="0" w:color="auto"/>
                <w:left w:val="none" w:sz="0" w:space="0" w:color="auto"/>
                <w:bottom w:val="none" w:sz="0" w:space="0" w:color="auto"/>
                <w:right w:val="none" w:sz="0" w:space="0" w:color="auto"/>
              </w:divBdr>
            </w:div>
            <w:div w:id="1862429830">
              <w:marLeft w:val="0"/>
              <w:marRight w:val="0"/>
              <w:marTop w:val="0"/>
              <w:marBottom w:val="0"/>
              <w:divBdr>
                <w:top w:val="none" w:sz="0" w:space="0" w:color="auto"/>
                <w:left w:val="none" w:sz="0" w:space="0" w:color="auto"/>
                <w:bottom w:val="none" w:sz="0" w:space="0" w:color="auto"/>
                <w:right w:val="none" w:sz="0" w:space="0" w:color="auto"/>
              </w:divBdr>
            </w:div>
            <w:div w:id="6056356">
              <w:marLeft w:val="0"/>
              <w:marRight w:val="0"/>
              <w:marTop w:val="0"/>
              <w:marBottom w:val="0"/>
              <w:divBdr>
                <w:top w:val="none" w:sz="0" w:space="0" w:color="auto"/>
                <w:left w:val="none" w:sz="0" w:space="0" w:color="auto"/>
                <w:bottom w:val="none" w:sz="0" w:space="0" w:color="auto"/>
                <w:right w:val="none" w:sz="0" w:space="0" w:color="auto"/>
              </w:divBdr>
            </w:div>
            <w:div w:id="1338269420">
              <w:marLeft w:val="0"/>
              <w:marRight w:val="0"/>
              <w:marTop w:val="0"/>
              <w:marBottom w:val="0"/>
              <w:divBdr>
                <w:top w:val="none" w:sz="0" w:space="0" w:color="auto"/>
                <w:left w:val="none" w:sz="0" w:space="0" w:color="auto"/>
                <w:bottom w:val="none" w:sz="0" w:space="0" w:color="auto"/>
                <w:right w:val="none" w:sz="0" w:space="0" w:color="auto"/>
              </w:divBdr>
            </w:div>
            <w:div w:id="560756183">
              <w:marLeft w:val="0"/>
              <w:marRight w:val="0"/>
              <w:marTop w:val="0"/>
              <w:marBottom w:val="0"/>
              <w:divBdr>
                <w:top w:val="none" w:sz="0" w:space="0" w:color="auto"/>
                <w:left w:val="none" w:sz="0" w:space="0" w:color="auto"/>
                <w:bottom w:val="none" w:sz="0" w:space="0" w:color="auto"/>
                <w:right w:val="none" w:sz="0" w:space="0" w:color="auto"/>
              </w:divBdr>
            </w:div>
            <w:div w:id="1956594273">
              <w:marLeft w:val="0"/>
              <w:marRight w:val="0"/>
              <w:marTop w:val="0"/>
              <w:marBottom w:val="0"/>
              <w:divBdr>
                <w:top w:val="none" w:sz="0" w:space="0" w:color="auto"/>
                <w:left w:val="none" w:sz="0" w:space="0" w:color="auto"/>
                <w:bottom w:val="none" w:sz="0" w:space="0" w:color="auto"/>
                <w:right w:val="none" w:sz="0" w:space="0" w:color="auto"/>
              </w:divBdr>
            </w:div>
            <w:div w:id="412507606">
              <w:marLeft w:val="0"/>
              <w:marRight w:val="0"/>
              <w:marTop w:val="0"/>
              <w:marBottom w:val="0"/>
              <w:divBdr>
                <w:top w:val="none" w:sz="0" w:space="0" w:color="auto"/>
                <w:left w:val="none" w:sz="0" w:space="0" w:color="auto"/>
                <w:bottom w:val="none" w:sz="0" w:space="0" w:color="auto"/>
                <w:right w:val="none" w:sz="0" w:space="0" w:color="auto"/>
              </w:divBdr>
            </w:div>
            <w:div w:id="43061539">
              <w:marLeft w:val="0"/>
              <w:marRight w:val="0"/>
              <w:marTop w:val="0"/>
              <w:marBottom w:val="0"/>
              <w:divBdr>
                <w:top w:val="none" w:sz="0" w:space="0" w:color="auto"/>
                <w:left w:val="none" w:sz="0" w:space="0" w:color="auto"/>
                <w:bottom w:val="none" w:sz="0" w:space="0" w:color="auto"/>
                <w:right w:val="none" w:sz="0" w:space="0" w:color="auto"/>
              </w:divBdr>
            </w:div>
            <w:div w:id="2128816371">
              <w:marLeft w:val="0"/>
              <w:marRight w:val="0"/>
              <w:marTop w:val="0"/>
              <w:marBottom w:val="0"/>
              <w:divBdr>
                <w:top w:val="none" w:sz="0" w:space="0" w:color="auto"/>
                <w:left w:val="none" w:sz="0" w:space="0" w:color="auto"/>
                <w:bottom w:val="none" w:sz="0" w:space="0" w:color="auto"/>
                <w:right w:val="none" w:sz="0" w:space="0" w:color="auto"/>
              </w:divBdr>
            </w:div>
            <w:div w:id="224461771">
              <w:marLeft w:val="0"/>
              <w:marRight w:val="0"/>
              <w:marTop w:val="0"/>
              <w:marBottom w:val="0"/>
              <w:divBdr>
                <w:top w:val="none" w:sz="0" w:space="0" w:color="auto"/>
                <w:left w:val="none" w:sz="0" w:space="0" w:color="auto"/>
                <w:bottom w:val="none" w:sz="0" w:space="0" w:color="auto"/>
                <w:right w:val="none" w:sz="0" w:space="0" w:color="auto"/>
              </w:divBdr>
            </w:div>
            <w:div w:id="2127769467">
              <w:marLeft w:val="0"/>
              <w:marRight w:val="0"/>
              <w:marTop w:val="0"/>
              <w:marBottom w:val="0"/>
              <w:divBdr>
                <w:top w:val="none" w:sz="0" w:space="0" w:color="auto"/>
                <w:left w:val="none" w:sz="0" w:space="0" w:color="auto"/>
                <w:bottom w:val="none" w:sz="0" w:space="0" w:color="auto"/>
                <w:right w:val="none" w:sz="0" w:space="0" w:color="auto"/>
              </w:divBdr>
            </w:div>
            <w:div w:id="83260039">
              <w:marLeft w:val="0"/>
              <w:marRight w:val="0"/>
              <w:marTop w:val="0"/>
              <w:marBottom w:val="0"/>
              <w:divBdr>
                <w:top w:val="none" w:sz="0" w:space="0" w:color="auto"/>
                <w:left w:val="none" w:sz="0" w:space="0" w:color="auto"/>
                <w:bottom w:val="none" w:sz="0" w:space="0" w:color="auto"/>
                <w:right w:val="none" w:sz="0" w:space="0" w:color="auto"/>
              </w:divBdr>
            </w:div>
            <w:div w:id="1555003895">
              <w:marLeft w:val="0"/>
              <w:marRight w:val="0"/>
              <w:marTop w:val="0"/>
              <w:marBottom w:val="0"/>
              <w:divBdr>
                <w:top w:val="none" w:sz="0" w:space="0" w:color="auto"/>
                <w:left w:val="none" w:sz="0" w:space="0" w:color="auto"/>
                <w:bottom w:val="none" w:sz="0" w:space="0" w:color="auto"/>
                <w:right w:val="none" w:sz="0" w:space="0" w:color="auto"/>
              </w:divBdr>
            </w:div>
            <w:div w:id="475801387">
              <w:marLeft w:val="0"/>
              <w:marRight w:val="0"/>
              <w:marTop w:val="0"/>
              <w:marBottom w:val="0"/>
              <w:divBdr>
                <w:top w:val="none" w:sz="0" w:space="0" w:color="auto"/>
                <w:left w:val="none" w:sz="0" w:space="0" w:color="auto"/>
                <w:bottom w:val="none" w:sz="0" w:space="0" w:color="auto"/>
                <w:right w:val="none" w:sz="0" w:space="0" w:color="auto"/>
              </w:divBdr>
            </w:div>
            <w:div w:id="1050499255">
              <w:marLeft w:val="0"/>
              <w:marRight w:val="0"/>
              <w:marTop w:val="0"/>
              <w:marBottom w:val="0"/>
              <w:divBdr>
                <w:top w:val="none" w:sz="0" w:space="0" w:color="auto"/>
                <w:left w:val="none" w:sz="0" w:space="0" w:color="auto"/>
                <w:bottom w:val="none" w:sz="0" w:space="0" w:color="auto"/>
                <w:right w:val="none" w:sz="0" w:space="0" w:color="auto"/>
              </w:divBdr>
            </w:div>
            <w:div w:id="2111465895">
              <w:marLeft w:val="0"/>
              <w:marRight w:val="0"/>
              <w:marTop w:val="0"/>
              <w:marBottom w:val="0"/>
              <w:divBdr>
                <w:top w:val="none" w:sz="0" w:space="0" w:color="auto"/>
                <w:left w:val="none" w:sz="0" w:space="0" w:color="auto"/>
                <w:bottom w:val="none" w:sz="0" w:space="0" w:color="auto"/>
                <w:right w:val="none" w:sz="0" w:space="0" w:color="auto"/>
              </w:divBdr>
            </w:div>
            <w:div w:id="1532721000">
              <w:marLeft w:val="0"/>
              <w:marRight w:val="0"/>
              <w:marTop w:val="0"/>
              <w:marBottom w:val="0"/>
              <w:divBdr>
                <w:top w:val="none" w:sz="0" w:space="0" w:color="auto"/>
                <w:left w:val="none" w:sz="0" w:space="0" w:color="auto"/>
                <w:bottom w:val="none" w:sz="0" w:space="0" w:color="auto"/>
                <w:right w:val="none" w:sz="0" w:space="0" w:color="auto"/>
              </w:divBdr>
            </w:div>
            <w:div w:id="1987052112">
              <w:marLeft w:val="0"/>
              <w:marRight w:val="0"/>
              <w:marTop w:val="0"/>
              <w:marBottom w:val="0"/>
              <w:divBdr>
                <w:top w:val="none" w:sz="0" w:space="0" w:color="auto"/>
                <w:left w:val="none" w:sz="0" w:space="0" w:color="auto"/>
                <w:bottom w:val="none" w:sz="0" w:space="0" w:color="auto"/>
                <w:right w:val="none" w:sz="0" w:space="0" w:color="auto"/>
              </w:divBdr>
            </w:div>
            <w:div w:id="979067756">
              <w:marLeft w:val="0"/>
              <w:marRight w:val="0"/>
              <w:marTop w:val="0"/>
              <w:marBottom w:val="0"/>
              <w:divBdr>
                <w:top w:val="none" w:sz="0" w:space="0" w:color="auto"/>
                <w:left w:val="none" w:sz="0" w:space="0" w:color="auto"/>
                <w:bottom w:val="none" w:sz="0" w:space="0" w:color="auto"/>
                <w:right w:val="none" w:sz="0" w:space="0" w:color="auto"/>
              </w:divBdr>
            </w:div>
            <w:div w:id="1093666481">
              <w:marLeft w:val="0"/>
              <w:marRight w:val="0"/>
              <w:marTop w:val="0"/>
              <w:marBottom w:val="0"/>
              <w:divBdr>
                <w:top w:val="none" w:sz="0" w:space="0" w:color="auto"/>
                <w:left w:val="none" w:sz="0" w:space="0" w:color="auto"/>
                <w:bottom w:val="none" w:sz="0" w:space="0" w:color="auto"/>
                <w:right w:val="none" w:sz="0" w:space="0" w:color="auto"/>
              </w:divBdr>
            </w:div>
            <w:div w:id="1057049849">
              <w:marLeft w:val="0"/>
              <w:marRight w:val="0"/>
              <w:marTop w:val="0"/>
              <w:marBottom w:val="0"/>
              <w:divBdr>
                <w:top w:val="none" w:sz="0" w:space="0" w:color="auto"/>
                <w:left w:val="none" w:sz="0" w:space="0" w:color="auto"/>
                <w:bottom w:val="none" w:sz="0" w:space="0" w:color="auto"/>
                <w:right w:val="none" w:sz="0" w:space="0" w:color="auto"/>
              </w:divBdr>
            </w:div>
            <w:div w:id="96026493">
              <w:marLeft w:val="0"/>
              <w:marRight w:val="0"/>
              <w:marTop w:val="0"/>
              <w:marBottom w:val="0"/>
              <w:divBdr>
                <w:top w:val="none" w:sz="0" w:space="0" w:color="auto"/>
                <w:left w:val="none" w:sz="0" w:space="0" w:color="auto"/>
                <w:bottom w:val="none" w:sz="0" w:space="0" w:color="auto"/>
                <w:right w:val="none" w:sz="0" w:space="0" w:color="auto"/>
              </w:divBdr>
            </w:div>
            <w:div w:id="859508713">
              <w:marLeft w:val="0"/>
              <w:marRight w:val="0"/>
              <w:marTop w:val="0"/>
              <w:marBottom w:val="0"/>
              <w:divBdr>
                <w:top w:val="none" w:sz="0" w:space="0" w:color="auto"/>
                <w:left w:val="none" w:sz="0" w:space="0" w:color="auto"/>
                <w:bottom w:val="none" w:sz="0" w:space="0" w:color="auto"/>
                <w:right w:val="none" w:sz="0" w:space="0" w:color="auto"/>
              </w:divBdr>
            </w:div>
            <w:div w:id="1987198815">
              <w:marLeft w:val="0"/>
              <w:marRight w:val="0"/>
              <w:marTop w:val="0"/>
              <w:marBottom w:val="0"/>
              <w:divBdr>
                <w:top w:val="none" w:sz="0" w:space="0" w:color="auto"/>
                <w:left w:val="none" w:sz="0" w:space="0" w:color="auto"/>
                <w:bottom w:val="none" w:sz="0" w:space="0" w:color="auto"/>
                <w:right w:val="none" w:sz="0" w:space="0" w:color="auto"/>
              </w:divBdr>
            </w:div>
            <w:div w:id="796412980">
              <w:marLeft w:val="0"/>
              <w:marRight w:val="0"/>
              <w:marTop w:val="0"/>
              <w:marBottom w:val="0"/>
              <w:divBdr>
                <w:top w:val="none" w:sz="0" w:space="0" w:color="auto"/>
                <w:left w:val="none" w:sz="0" w:space="0" w:color="auto"/>
                <w:bottom w:val="none" w:sz="0" w:space="0" w:color="auto"/>
                <w:right w:val="none" w:sz="0" w:space="0" w:color="auto"/>
              </w:divBdr>
            </w:div>
            <w:div w:id="1944922319">
              <w:marLeft w:val="0"/>
              <w:marRight w:val="0"/>
              <w:marTop w:val="0"/>
              <w:marBottom w:val="0"/>
              <w:divBdr>
                <w:top w:val="none" w:sz="0" w:space="0" w:color="auto"/>
                <w:left w:val="none" w:sz="0" w:space="0" w:color="auto"/>
                <w:bottom w:val="none" w:sz="0" w:space="0" w:color="auto"/>
                <w:right w:val="none" w:sz="0" w:space="0" w:color="auto"/>
              </w:divBdr>
            </w:div>
            <w:div w:id="665593251">
              <w:marLeft w:val="0"/>
              <w:marRight w:val="0"/>
              <w:marTop w:val="0"/>
              <w:marBottom w:val="0"/>
              <w:divBdr>
                <w:top w:val="none" w:sz="0" w:space="0" w:color="auto"/>
                <w:left w:val="none" w:sz="0" w:space="0" w:color="auto"/>
                <w:bottom w:val="none" w:sz="0" w:space="0" w:color="auto"/>
                <w:right w:val="none" w:sz="0" w:space="0" w:color="auto"/>
              </w:divBdr>
            </w:div>
            <w:div w:id="1989936220">
              <w:marLeft w:val="0"/>
              <w:marRight w:val="0"/>
              <w:marTop w:val="0"/>
              <w:marBottom w:val="0"/>
              <w:divBdr>
                <w:top w:val="none" w:sz="0" w:space="0" w:color="auto"/>
                <w:left w:val="none" w:sz="0" w:space="0" w:color="auto"/>
                <w:bottom w:val="none" w:sz="0" w:space="0" w:color="auto"/>
                <w:right w:val="none" w:sz="0" w:space="0" w:color="auto"/>
              </w:divBdr>
            </w:div>
            <w:div w:id="918908710">
              <w:marLeft w:val="0"/>
              <w:marRight w:val="0"/>
              <w:marTop w:val="0"/>
              <w:marBottom w:val="0"/>
              <w:divBdr>
                <w:top w:val="none" w:sz="0" w:space="0" w:color="auto"/>
                <w:left w:val="none" w:sz="0" w:space="0" w:color="auto"/>
                <w:bottom w:val="none" w:sz="0" w:space="0" w:color="auto"/>
                <w:right w:val="none" w:sz="0" w:space="0" w:color="auto"/>
              </w:divBdr>
            </w:div>
            <w:div w:id="1060203371">
              <w:marLeft w:val="0"/>
              <w:marRight w:val="0"/>
              <w:marTop w:val="0"/>
              <w:marBottom w:val="0"/>
              <w:divBdr>
                <w:top w:val="none" w:sz="0" w:space="0" w:color="auto"/>
                <w:left w:val="none" w:sz="0" w:space="0" w:color="auto"/>
                <w:bottom w:val="none" w:sz="0" w:space="0" w:color="auto"/>
                <w:right w:val="none" w:sz="0" w:space="0" w:color="auto"/>
              </w:divBdr>
            </w:div>
            <w:div w:id="22288075">
              <w:marLeft w:val="0"/>
              <w:marRight w:val="0"/>
              <w:marTop w:val="0"/>
              <w:marBottom w:val="0"/>
              <w:divBdr>
                <w:top w:val="none" w:sz="0" w:space="0" w:color="auto"/>
                <w:left w:val="none" w:sz="0" w:space="0" w:color="auto"/>
                <w:bottom w:val="none" w:sz="0" w:space="0" w:color="auto"/>
                <w:right w:val="none" w:sz="0" w:space="0" w:color="auto"/>
              </w:divBdr>
            </w:div>
            <w:div w:id="2114548414">
              <w:marLeft w:val="0"/>
              <w:marRight w:val="0"/>
              <w:marTop w:val="0"/>
              <w:marBottom w:val="0"/>
              <w:divBdr>
                <w:top w:val="none" w:sz="0" w:space="0" w:color="auto"/>
                <w:left w:val="none" w:sz="0" w:space="0" w:color="auto"/>
                <w:bottom w:val="none" w:sz="0" w:space="0" w:color="auto"/>
                <w:right w:val="none" w:sz="0" w:space="0" w:color="auto"/>
              </w:divBdr>
            </w:div>
            <w:div w:id="2077966832">
              <w:marLeft w:val="0"/>
              <w:marRight w:val="0"/>
              <w:marTop w:val="0"/>
              <w:marBottom w:val="0"/>
              <w:divBdr>
                <w:top w:val="none" w:sz="0" w:space="0" w:color="auto"/>
                <w:left w:val="none" w:sz="0" w:space="0" w:color="auto"/>
                <w:bottom w:val="none" w:sz="0" w:space="0" w:color="auto"/>
                <w:right w:val="none" w:sz="0" w:space="0" w:color="auto"/>
              </w:divBdr>
            </w:div>
            <w:div w:id="1116872063">
              <w:marLeft w:val="0"/>
              <w:marRight w:val="0"/>
              <w:marTop w:val="0"/>
              <w:marBottom w:val="0"/>
              <w:divBdr>
                <w:top w:val="none" w:sz="0" w:space="0" w:color="auto"/>
                <w:left w:val="none" w:sz="0" w:space="0" w:color="auto"/>
                <w:bottom w:val="none" w:sz="0" w:space="0" w:color="auto"/>
                <w:right w:val="none" w:sz="0" w:space="0" w:color="auto"/>
              </w:divBdr>
            </w:div>
            <w:div w:id="830868569">
              <w:marLeft w:val="0"/>
              <w:marRight w:val="0"/>
              <w:marTop w:val="0"/>
              <w:marBottom w:val="0"/>
              <w:divBdr>
                <w:top w:val="none" w:sz="0" w:space="0" w:color="auto"/>
                <w:left w:val="none" w:sz="0" w:space="0" w:color="auto"/>
                <w:bottom w:val="none" w:sz="0" w:space="0" w:color="auto"/>
                <w:right w:val="none" w:sz="0" w:space="0" w:color="auto"/>
              </w:divBdr>
            </w:div>
            <w:div w:id="783814051">
              <w:marLeft w:val="0"/>
              <w:marRight w:val="0"/>
              <w:marTop w:val="0"/>
              <w:marBottom w:val="0"/>
              <w:divBdr>
                <w:top w:val="none" w:sz="0" w:space="0" w:color="auto"/>
                <w:left w:val="none" w:sz="0" w:space="0" w:color="auto"/>
                <w:bottom w:val="none" w:sz="0" w:space="0" w:color="auto"/>
                <w:right w:val="none" w:sz="0" w:space="0" w:color="auto"/>
              </w:divBdr>
            </w:div>
            <w:div w:id="804157056">
              <w:marLeft w:val="0"/>
              <w:marRight w:val="0"/>
              <w:marTop w:val="0"/>
              <w:marBottom w:val="0"/>
              <w:divBdr>
                <w:top w:val="none" w:sz="0" w:space="0" w:color="auto"/>
                <w:left w:val="none" w:sz="0" w:space="0" w:color="auto"/>
                <w:bottom w:val="none" w:sz="0" w:space="0" w:color="auto"/>
                <w:right w:val="none" w:sz="0" w:space="0" w:color="auto"/>
              </w:divBdr>
            </w:div>
            <w:div w:id="1133866226">
              <w:marLeft w:val="0"/>
              <w:marRight w:val="0"/>
              <w:marTop w:val="0"/>
              <w:marBottom w:val="0"/>
              <w:divBdr>
                <w:top w:val="none" w:sz="0" w:space="0" w:color="auto"/>
                <w:left w:val="none" w:sz="0" w:space="0" w:color="auto"/>
                <w:bottom w:val="none" w:sz="0" w:space="0" w:color="auto"/>
                <w:right w:val="none" w:sz="0" w:space="0" w:color="auto"/>
              </w:divBdr>
            </w:div>
            <w:div w:id="694771731">
              <w:marLeft w:val="0"/>
              <w:marRight w:val="0"/>
              <w:marTop w:val="0"/>
              <w:marBottom w:val="0"/>
              <w:divBdr>
                <w:top w:val="none" w:sz="0" w:space="0" w:color="auto"/>
                <w:left w:val="none" w:sz="0" w:space="0" w:color="auto"/>
                <w:bottom w:val="none" w:sz="0" w:space="0" w:color="auto"/>
                <w:right w:val="none" w:sz="0" w:space="0" w:color="auto"/>
              </w:divBdr>
            </w:div>
            <w:div w:id="1822194261">
              <w:marLeft w:val="0"/>
              <w:marRight w:val="0"/>
              <w:marTop w:val="0"/>
              <w:marBottom w:val="0"/>
              <w:divBdr>
                <w:top w:val="none" w:sz="0" w:space="0" w:color="auto"/>
                <w:left w:val="none" w:sz="0" w:space="0" w:color="auto"/>
                <w:bottom w:val="none" w:sz="0" w:space="0" w:color="auto"/>
                <w:right w:val="none" w:sz="0" w:space="0" w:color="auto"/>
              </w:divBdr>
            </w:div>
            <w:div w:id="869876596">
              <w:marLeft w:val="0"/>
              <w:marRight w:val="0"/>
              <w:marTop w:val="0"/>
              <w:marBottom w:val="0"/>
              <w:divBdr>
                <w:top w:val="none" w:sz="0" w:space="0" w:color="auto"/>
                <w:left w:val="none" w:sz="0" w:space="0" w:color="auto"/>
                <w:bottom w:val="none" w:sz="0" w:space="0" w:color="auto"/>
                <w:right w:val="none" w:sz="0" w:space="0" w:color="auto"/>
              </w:divBdr>
            </w:div>
            <w:div w:id="1268080852">
              <w:marLeft w:val="0"/>
              <w:marRight w:val="0"/>
              <w:marTop w:val="0"/>
              <w:marBottom w:val="0"/>
              <w:divBdr>
                <w:top w:val="none" w:sz="0" w:space="0" w:color="auto"/>
                <w:left w:val="none" w:sz="0" w:space="0" w:color="auto"/>
                <w:bottom w:val="none" w:sz="0" w:space="0" w:color="auto"/>
                <w:right w:val="none" w:sz="0" w:space="0" w:color="auto"/>
              </w:divBdr>
            </w:div>
            <w:div w:id="1269697868">
              <w:marLeft w:val="0"/>
              <w:marRight w:val="0"/>
              <w:marTop w:val="0"/>
              <w:marBottom w:val="0"/>
              <w:divBdr>
                <w:top w:val="none" w:sz="0" w:space="0" w:color="auto"/>
                <w:left w:val="none" w:sz="0" w:space="0" w:color="auto"/>
                <w:bottom w:val="none" w:sz="0" w:space="0" w:color="auto"/>
                <w:right w:val="none" w:sz="0" w:space="0" w:color="auto"/>
              </w:divBdr>
            </w:div>
            <w:div w:id="555775600">
              <w:marLeft w:val="0"/>
              <w:marRight w:val="0"/>
              <w:marTop w:val="0"/>
              <w:marBottom w:val="0"/>
              <w:divBdr>
                <w:top w:val="none" w:sz="0" w:space="0" w:color="auto"/>
                <w:left w:val="none" w:sz="0" w:space="0" w:color="auto"/>
                <w:bottom w:val="none" w:sz="0" w:space="0" w:color="auto"/>
                <w:right w:val="none" w:sz="0" w:space="0" w:color="auto"/>
              </w:divBdr>
            </w:div>
            <w:div w:id="1367177992">
              <w:marLeft w:val="0"/>
              <w:marRight w:val="0"/>
              <w:marTop w:val="0"/>
              <w:marBottom w:val="0"/>
              <w:divBdr>
                <w:top w:val="none" w:sz="0" w:space="0" w:color="auto"/>
                <w:left w:val="none" w:sz="0" w:space="0" w:color="auto"/>
                <w:bottom w:val="none" w:sz="0" w:space="0" w:color="auto"/>
                <w:right w:val="none" w:sz="0" w:space="0" w:color="auto"/>
              </w:divBdr>
            </w:div>
            <w:div w:id="2112583493">
              <w:marLeft w:val="0"/>
              <w:marRight w:val="0"/>
              <w:marTop w:val="0"/>
              <w:marBottom w:val="0"/>
              <w:divBdr>
                <w:top w:val="none" w:sz="0" w:space="0" w:color="auto"/>
                <w:left w:val="none" w:sz="0" w:space="0" w:color="auto"/>
                <w:bottom w:val="none" w:sz="0" w:space="0" w:color="auto"/>
                <w:right w:val="none" w:sz="0" w:space="0" w:color="auto"/>
              </w:divBdr>
            </w:div>
            <w:div w:id="725378760">
              <w:marLeft w:val="0"/>
              <w:marRight w:val="0"/>
              <w:marTop w:val="0"/>
              <w:marBottom w:val="0"/>
              <w:divBdr>
                <w:top w:val="none" w:sz="0" w:space="0" w:color="auto"/>
                <w:left w:val="none" w:sz="0" w:space="0" w:color="auto"/>
                <w:bottom w:val="none" w:sz="0" w:space="0" w:color="auto"/>
                <w:right w:val="none" w:sz="0" w:space="0" w:color="auto"/>
              </w:divBdr>
            </w:div>
            <w:div w:id="843083985">
              <w:marLeft w:val="0"/>
              <w:marRight w:val="0"/>
              <w:marTop w:val="0"/>
              <w:marBottom w:val="0"/>
              <w:divBdr>
                <w:top w:val="none" w:sz="0" w:space="0" w:color="auto"/>
                <w:left w:val="none" w:sz="0" w:space="0" w:color="auto"/>
                <w:bottom w:val="none" w:sz="0" w:space="0" w:color="auto"/>
                <w:right w:val="none" w:sz="0" w:space="0" w:color="auto"/>
              </w:divBdr>
            </w:div>
            <w:div w:id="630745160">
              <w:marLeft w:val="0"/>
              <w:marRight w:val="0"/>
              <w:marTop w:val="0"/>
              <w:marBottom w:val="0"/>
              <w:divBdr>
                <w:top w:val="none" w:sz="0" w:space="0" w:color="auto"/>
                <w:left w:val="none" w:sz="0" w:space="0" w:color="auto"/>
                <w:bottom w:val="none" w:sz="0" w:space="0" w:color="auto"/>
                <w:right w:val="none" w:sz="0" w:space="0" w:color="auto"/>
              </w:divBdr>
            </w:div>
            <w:div w:id="756437714">
              <w:marLeft w:val="0"/>
              <w:marRight w:val="0"/>
              <w:marTop w:val="0"/>
              <w:marBottom w:val="0"/>
              <w:divBdr>
                <w:top w:val="none" w:sz="0" w:space="0" w:color="auto"/>
                <w:left w:val="none" w:sz="0" w:space="0" w:color="auto"/>
                <w:bottom w:val="none" w:sz="0" w:space="0" w:color="auto"/>
                <w:right w:val="none" w:sz="0" w:space="0" w:color="auto"/>
              </w:divBdr>
            </w:div>
            <w:div w:id="1500854508">
              <w:marLeft w:val="0"/>
              <w:marRight w:val="0"/>
              <w:marTop w:val="0"/>
              <w:marBottom w:val="0"/>
              <w:divBdr>
                <w:top w:val="none" w:sz="0" w:space="0" w:color="auto"/>
                <w:left w:val="none" w:sz="0" w:space="0" w:color="auto"/>
                <w:bottom w:val="none" w:sz="0" w:space="0" w:color="auto"/>
                <w:right w:val="none" w:sz="0" w:space="0" w:color="auto"/>
              </w:divBdr>
            </w:div>
            <w:div w:id="1182427488">
              <w:marLeft w:val="0"/>
              <w:marRight w:val="0"/>
              <w:marTop w:val="0"/>
              <w:marBottom w:val="0"/>
              <w:divBdr>
                <w:top w:val="none" w:sz="0" w:space="0" w:color="auto"/>
                <w:left w:val="none" w:sz="0" w:space="0" w:color="auto"/>
                <w:bottom w:val="none" w:sz="0" w:space="0" w:color="auto"/>
                <w:right w:val="none" w:sz="0" w:space="0" w:color="auto"/>
              </w:divBdr>
            </w:div>
            <w:div w:id="946037294">
              <w:marLeft w:val="0"/>
              <w:marRight w:val="0"/>
              <w:marTop w:val="0"/>
              <w:marBottom w:val="0"/>
              <w:divBdr>
                <w:top w:val="none" w:sz="0" w:space="0" w:color="auto"/>
                <w:left w:val="none" w:sz="0" w:space="0" w:color="auto"/>
                <w:bottom w:val="none" w:sz="0" w:space="0" w:color="auto"/>
                <w:right w:val="none" w:sz="0" w:space="0" w:color="auto"/>
              </w:divBdr>
            </w:div>
            <w:div w:id="906762180">
              <w:marLeft w:val="0"/>
              <w:marRight w:val="0"/>
              <w:marTop w:val="0"/>
              <w:marBottom w:val="0"/>
              <w:divBdr>
                <w:top w:val="none" w:sz="0" w:space="0" w:color="auto"/>
                <w:left w:val="none" w:sz="0" w:space="0" w:color="auto"/>
                <w:bottom w:val="none" w:sz="0" w:space="0" w:color="auto"/>
                <w:right w:val="none" w:sz="0" w:space="0" w:color="auto"/>
              </w:divBdr>
            </w:div>
            <w:div w:id="1095632742">
              <w:marLeft w:val="0"/>
              <w:marRight w:val="0"/>
              <w:marTop w:val="0"/>
              <w:marBottom w:val="0"/>
              <w:divBdr>
                <w:top w:val="none" w:sz="0" w:space="0" w:color="auto"/>
                <w:left w:val="none" w:sz="0" w:space="0" w:color="auto"/>
                <w:bottom w:val="none" w:sz="0" w:space="0" w:color="auto"/>
                <w:right w:val="none" w:sz="0" w:space="0" w:color="auto"/>
              </w:divBdr>
            </w:div>
            <w:div w:id="1381855438">
              <w:marLeft w:val="0"/>
              <w:marRight w:val="0"/>
              <w:marTop w:val="0"/>
              <w:marBottom w:val="0"/>
              <w:divBdr>
                <w:top w:val="none" w:sz="0" w:space="0" w:color="auto"/>
                <w:left w:val="none" w:sz="0" w:space="0" w:color="auto"/>
                <w:bottom w:val="none" w:sz="0" w:space="0" w:color="auto"/>
                <w:right w:val="none" w:sz="0" w:space="0" w:color="auto"/>
              </w:divBdr>
            </w:div>
            <w:div w:id="929896164">
              <w:marLeft w:val="0"/>
              <w:marRight w:val="0"/>
              <w:marTop w:val="0"/>
              <w:marBottom w:val="0"/>
              <w:divBdr>
                <w:top w:val="none" w:sz="0" w:space="0" w:color="auto"/>
                <w:left w:val="none" w:sz="0" w:space="0" w:color="auto"/>
                <w:bottom w:val="none" w:sz="0" w:space="0" w:color="auto"/>
                <w:right w:val="none" w:sz="0" w:space="0" w:color="auto"/>
              </w:divBdr>
            </w:div>
            <w:div w:id="651375587">
              <w:marLeft w:val="0"/>
              <w:marRight w:val="0"/>
              <w:marTop w:val="0"/>
              <w:marBottom w:val="0"/>
              <w:divBdr>
                <w:top w:val="none" w:sz="0" w:space="0" w:color="auto"/>
                <w:left w:val="none" w:sz="0" w:space="0" w:color="auto"/>
                <w:bottom w:val="none" w:sz="0" w:space="0" w:color="auto"/>
                <w:right w:val="none" w:sz="0" w:space="0" w:color="auto"/>
              </w:divBdr>
            </w:div>
            <w:div w:id="776876662">
              <w:marLeft w:val="0"/>
              <w:marRight w:val="0"/>
              <w:marTop w:val="0"/>
              <w:marBottom w:val="0"/>
              <w:divBdr>
                <w:top w:val="none" w:sz="0" w:space="0" w:color="auto"/>
                <w:left w:val="none" w:sz="0" w:space="0" w:color="auto"/>
                <w:bottom w:val="none" w:sz="0" w:space="0" w:color="auto"/>
                <w:right w:val="none" w:sz="0" w:space="0" w:color="auto"/>
              </w:divBdr>
            </w:div>
            <w:div w:id="2038266071">
              <w:marLeft w:val="0"/>
              <w:marRight w:val="0"/>
              <w:marTop w:val="0"/>
              <w:marBottom w:val="0"/>
              <w:divBdr>
                <w:top w:val="none" w:sz="0" w:space="0" w:color="auto"/>
                <w:left w:val="none" w:sz="0" w:space="0" w:color="auto"/>
                <w:bottom w:val="none" w:sz="0" w:space="0" w:color="auto"/>
                <w:right w:val="none" w:sz="0" w:space="0" w:color="auto"/>
              </w:divBdr>
            </w:div>
            <w:div w:id="2072458399">
              <w:marLeft w:val="0"/>
              <w:marRight w:val="0"/>
              <w:marTop w:val="0"/>
              <w:marBottom w:val="0"/>
              <w:divBdr>
                <w:top w:val="none" w:sz="0" w:space="0" w:color="auto"/>
                <w:left w:val="none" w:sz="0" w:space="0" w:color="auto"/>
                <w:bottom w:val="none" w:sz="0" w:space="0" w:color="auto"/>
                <w:right w:val="none" w:sz="0" w:space="0" w:color="auto"/>
              </w:divBdr>
            </w:div>
            <w:div w:id="1118068364">
              <w:marLeft w:val="0"/>
              <w:marRight w:val="0"/>
              <w:marTop w:val="0"/>
              <w:marBottom w:val="0"/>
              <w:divBdr>
                <w:top w:val="none" w:sz="0" w:space="0" w:color="auto"/>
                <w:left w:val="none" w:sz="0" w:space="0" w:color="auto"/>
                <w:bottom w:val="none" w:sz="0" w:space="0" w:color="auto"/>
                <w:right w:val="none" w:sz="0" w:space="0" w:color="auto"/>
              </w:divBdr>
            </w:div>
            <w:div w:id="1363940948">
              <w:marLeft w:val="0"/>
              <w:marRight w:val="0"/>
              <w:marTop w:val="0"/>
              <w:marBottom w:val="0"/>
              <w:divBdr>
                <w:top w:val="none" w:sz="0" w:space="0" w:color="auto"/>
                <w:left w:val="none" w:sz="0" w:space="0" w:color="auto"/>
                <w:bottom w:val="none" w:sz="0" w:space="0" w:color="auto"/>
                <w:right w:val="none" w:sz="0" w:space="0" w:color="auto"/>
              </w:divBdr>
            </w:div>
            <w:div w:id="391853834">
              <w:marLeft w:val="0"/>
              <w:marRight w:val="0"/>
              <w:marTop w:val="0"/>
              <w:marBottom w:val="0"/>
              <w:divBdr>
                <w:top w:val="none" w:sz="0" w:space="0" w:color="auto"/>
                <w:left w:val="none" w:sz="0" w:space="0" w:color="auto"/>
                <w:bottom w:val="none" w:sz="0" w:space="0" w:color="auto"/>
                <w:right w:val="none" w:sz="0" w:space="0" w:color="auto"/>
              </w:divBdr>
            </w:div>
            <w:div w:id="515191861">
              <w:marLeft w:val="0"/>
              <w:marRight w:val="0"/>
              <w:marTop w:val="0"/>
              <w:marBottom w:val="0"/>
              <w:divBdr>
                <w:top w:val="none" w:sz="0" w:space="0" w:color="auto"/>
                <w:left w:val="none" w:sz="0" w:space="0" w:color="auto"/>
                <w:bottom w:val="none" w:sz="0" w:space="0" w:color="auto"/>
                <w:right w:val="none" w:sz="0" w:space="0" w:color="auto"/>
              </w:divBdr>
            </w:div>
            <w:div w:id="1685093114">
              <w:marLeft w:val="0"/>
              <w:marRight w:val="0"/>
              <w:marTop w:val="0"/>
              <w:marBottom w:val="0"/>
              <w:divBdr>
                <w:top w:val="none" w:sz="0" w:space="0" w:color="auto"/>
                <w:left w:val="none" w:sz="0" w:space="0" w:color="auto"/>
                <w:bottom w:val="none" w:sz="0" w:space="0" w:color="auto"/>
                <w:right w:val="none" w:sz="0" w:space="0" w:color="auto"/>
              </w:divBdr>
            </w:div>
            <w:div w:id="114644307">
              <w:marLeft w:val="0"/>
              <w:marRight w:val="0"/>
              <w:marTop w:val="0"/>
              <w:marBottom w:val="0"/>
              <w:divBdr>
                <w:top w:val="none" w:sz="0" w:space="0" w:color="auto"/>
                <w:left w:val="none" w:sz="0" w:space="0" w:color="auto"/>
                <w:bottom w:val="none" w:sz="0" w:space="0" w:color="auto"/>
                <w:right w:val="none" w:sz="0" w:space="0" w:color="auto"/>
              </w:divBdr>
            </w:div>
            <w:div w:id="1799295793">
              <w:marLeft w:val="0"/>
              <w:marRight w:val="0"/>
              <w:marTop w:val="0"/>
              <w:marBottom w:val="0"/>
              <w:divBdr>
                <w:top w:val="none" w:sz="0" w:space="0" w:color="auto"/>
                <w:left w:val="none" w:sz="0" w:space="0" w:color="auto"/>
                <w:bottom w:val="none" w:sz="0" w:space="0" w:color="auto"/>
                <w:right w:val="none" w:sz="0" w:space="0" w:color="auto"/>
              </w:divBdr>
            </w:div>
            <w:div w:id="1054161497">
              <w:marLeft w:val="0"/>
              <w:marRight w:val="0"/>
              <w:marTop w:val="0"/>
              <w:marBottom w:val="0"/>
              <w:divBdr>
                <w:top w:val="none" w:sz="0" w:space="0" w:color="auto"/>
                <w:left w:val="none" w:sz="0" w:space="0" w:color="auto"/>
                <w:bottom w:val="none" w:sz="0" w:space="0" w:color="auto"/>
                <w:right w:val="none" w:sz="0" w:space="0" w:color="auto"/>
              </w:divBdr>
            </w:div>
            <w:div w:id="1886674354">
              <w:marLeft w:val="0"/>
              <w:marRight w:val="0"/>
              <w:marTop w:val="0"/>
              <w:marBottom w:val="0"/>
              <w:divBdr>
                <w:top w:val="none" w:sz="0" w:space="0" w:color="auto"/>
                <w:left w:val="none" w:sz="0" w:space="0" w:color="auto"/>
                <w:bottom w:val="none" w:sz="0" w:space="0" w:color="auto"/>
                <w:right w:val="none" w:sz="0" w:space="0" w:color="auto"/>
              </w:divBdr>
            </w:div>
            <w:div w:id="669061490">
              <w:marLeft w:val="0"/>
              <w:marRight w:val="0"/>
              <w:marTop w:val="0"/>
              <w:marBottom w:val="0"/>
              <w:divBdr>
                <w:top w:val="none" w:sz="0" w:space="0" w:color="auto"/>
                <w:left w:val="none" w:sz="0" w:space="0" w:color="auto"/>
                <w:bottom w:val="none" w:sz="0" w:space="0" w:color="auto"/>
                <w:right w:val="none" w:sz="0" w:space="0" w:color="auto"/>
              </w:divBdr>
            </w:div>
            <w:div w:id="1617102500">
              <w:marLeft w:val="0"/>
              <w:marRight w:val="0"/>
              <w:marTop w:val="0"/>
              <w:marBottom w:val="0"/>
              <w:divBdr>
                <w:top w:val="none" w:sz="0" w:space="0" w:color="auto"/>
                <w:left w:val="none" w:sz="0" w:space="0" w:color="auto"/>
                <w:bottom w:val="none" w:sz="0" w:space="0" w:color="auto"/>
                <w:right w:val="none" w:sz="0" w:space="0" w:color="auto"/>
              </w:divBdr>
            </w:div>
            <w:div w:id="1171603379">
              <w:marLeft w:val="0"/>
              <w:marRight w:val="0"/>
              <w:marTop w:val="0"/>
              <w:marBottom w:val="0"/>
              <w:divBdr>
                <w:top w:val="none" w:sz="0" w:space="0" w:color="auto"/>
                <w:left w:val="none" w:sz="0" w:space="0" w:color="auto"/>
                <w:bottom w:val="none" w:sz="0" w:space="0" w:color="auto"/>
                <w:right w:val="none" w:sz="0" w:space="0" w:color="auto"/>
              </w:divBdr>
            </w:div>
            <w:div w:id="1173422424">
              <w:marLeft w:val="0"/>
              <w:marRight w:val="0"/>
              <w:marTop w:val="0"/>
              <w:marBottom w:val="0"/>
              <w:divBdr>
                <w:top w:val="none" w:sz="0" w:space="0" w:color="auto"/>
                <w:left w:val="none" w:sz="0" w:space="0" w:color="auto"/>
                <w:bottom w:val="none" w:sz="0" w:space="0" w:color="auto"/>
                <w:right w:val="none" w:sz="0" w:space="0" w:color="auto"/>
              </w:divBdr>
            </w:div>
            <w:div w:id="457529460">
              <w:marLeft w:val="0"/>
              <w:marRight w:val="0"/>
              <w:marTop w:val="0"/>
              <w:marBottom w:val="0"/>
              <w:divBdr>
                <w:top w:val="none" w:sz="0" w:space="0" w:color="auto"/>
                <w:left w:val="none" w:sz="0" w:space="0" w:color="auto"/>
                <w:bottom w:val="none" w:sz="0" w:space="0" w:color="auto"/>
                <w:right w:val="none" w:sz="0" w:space="0" w:color="auto"/>
              </w:divBdr>
            </w:div>
            <w:div w:id="1780563065">
              <w:marLeft w:val="0"/>
              <w:marRight w:val="0"/>
              <w:marTop w:val="0"/>
              <w:marBottom w:val="0"/>
              <w:divBdr>
                <w:top w:val="none" w:sz="0" w:space="0" w:color="auto"/>
                <w:left w:val="none" w:sz="0" w:space="0" w:color="auto"/>
                <w:bottom w:val="none" w:sz="0" w:space="0" w:color="auto"/>
                <w:right w:val="none" w:sz="0" w:space="0" w:color="auto"/>
              </w:divBdr>
            </w:div>
            <w:div w:id="247736892">
              <w:marLeft w:val="0"/>
              <w:marRight w:val="0"/>
              <w:marTop w:val="0"/>
              <w:marBottom w:val="0"/>
              <w:divBdr>
                <w:top w:val="none" w:sz="0" w:space="0" w:color="auto"/>
                <w:left w:val="none" w:sz="0" w:space="0" w:color="auto"/>
                <w:bottom w:val="none" w:sz="0" w:space="0" w:color="auto"/>
                <w:right w:val="none" w:sz="0" w:space="0" w:color="auto"/>
              </w:divBdr>
            </w:div>
            <w:div w:id="1412702529">
              <w:marLeft w:val="0"/>
              <w:marRight w:val="0"/>
              <w:marTop w:val="0"/>
              <w:marBottom w:val="0"/>
              <w:divBdr>
                <w:top w:val="none" w:sz="0" w:space="0" w:color="auto"/>
                <w:left w:val="none" w:sz="0" w:space="0" w:color="auto"/>
                <w:bottom w:val="none" w:sz="0" w:space="0" w:color="auto"/>
                <w:right w:val="none" w:sz="0" w:space="0" w:color="auto"/>
              </w:divBdr>
            </w:div>
            <w:div w:id="981807866">
              <w:marLeft w:val="0"/>
              <w:marRight w:val="0"/>
              <w:marTop w:val="0"/>
              <w:marBottom w:val="0"/>
              <w:divBdr>
                <w:top w:val="none" w:sz="0" w:space="0" w:color="auto"/>
                <w:left w:val="none" w:sz="0" w:space="0" w:color="auto"/>
                <w:bottom w:val="none" w:sz="0" w:space="0" w:color="auto"/>
                <w:right w:val="none" w:sz="0" w:space="0" w:color="auto"/>
              </w:divBdr>
            </w:div>
            <w:div w:id="677586688">
              <w:marLeft w:val="0"/>
              <w:marRight w:val="0"/>
              <w:marTop w:val="0"/>
              <w:marBottom w:val="0"/>
              <w:divBdr>
                <w:top w:val="none" w:sz="0" w:space="0" w:color="auto"/>
                <w:left w:val="none" w:sz="0" w:space="0" w:color="auto"/>
                <w:bottom w:val="none" w:sz="0" w:space="0" w:color="auto"/>
                <w:right w:val="none" w:sz="0" w:space="0" w:color="auto"/>
              </w:divBdr>
            </w:div>
            <w:div w:id="891162131">
              <w:marLeft w:val="0"/>
              <w:marRight w:val="0"/>
              <w:marTop w:val="0"/>
              <w:marBottom w:val="0"/>
              <w:divBdr>
                <w:top w:val="none" w:sz="0" w:space="0" w:color="auto"/>
                <w:left w:val="none" w:sz="0" w:space="0" w:color="auto"/>
                <w:bottom w:val="none" w:sz="0" w:space="0" w:color="auto"/>
                <w:right w:val="none" w:sz="0" w:space="0" w:color="auto"/>
              </w:divBdr>
            </w:div>
            <w:div w:id="168494552">
              <w:marLeft w:val="0"/>
              <w:marRight w:val="0"/>
              <w:marTop w:val="0"/>
              <w:marBottom w:val="0"/>
              <w:divBdr>
                <w:top w:val="none" w:sz="0" w:space="0" w:color="auto"/>
                <w:left w:val="none" w:sz="0" w:space="0" w:color="auto"/>
                <w:bottom w:val="none" w:sz="0" w:space="0" w:color="auto"/>
                <w:right w:val="none" w:sz="0" w:space="0" w:color="auto"/>
              </w:divBdr>
            </w:div>
            <w:div w:id="992413971">
              <w:marLeft w:val="0"/>
              <w:marRight w:val="0"/>
              <w:marTop w:val="0"/>
              <w:marBottom w:val="0"/>
              <w:divBdr>
                <w:top w:val="none" w:sz="0" w:space="0" w:color="auto"/>
                <w:left w:val="none" w:sz="0" w:space="0" w:color="auto"/>
                <w:bottom w:val="none" w:sz="0" w:space="0" w:color="auto"/>
                <w:right w:val="none" w:sz="0" w:space="0" w:color="auto"/>
              </w:divBdr>
            </w:div>
            <w:div w:id="910655157">
              <w:marLeft w:val="0"/>
              <w:marRight w:val="0"/>
              <w:marTop w:val="0"/>
              <w:marBottom w:val="0"/>
              <w:divBdr>
                <w:top w:val="none" w:sz="0" w:space="0" w:color="auto"/>
                <w:left w:val="none" w:sz="0" w:space="0" w:color="auto"/>
                <w:bottom w:val="none" w:sz="0" w:space="0" w:color="auto"/>
                <w:right w:val="none" w:sz="0" w:space="0" w:color="auto"/>
              </w:divBdr>
            </w:div>
            <w:div w:id="107546715">
              <w:marLeft w:val="0"/>
              <w:marRight w:val="0"/>
              <w:marTop w:val="0"/>
              <w:marBottom w:val="0"/>
              <w:divBdr>
                <w:top w:val="none" w:sz="0" w:space="0" w:color="auto"/>
                <w:left w:val="none" w:sz="0" w:space="0" w:color="auto"/>
                <w:bottom w:val="none" w:sz="0" w:space="0" w:color="auto"/>
                <w:right w:val="none" w:sz="0" w:space="0" w:color="auto"/>
              </w:divBdr>
            </w:div>
            <w:div w:id="103772084">
              <w:marLeft w:val="0"/>
              <w:marRight w:val="0"/>
              <w:marTop w:val="0"/>
              <w:marBottom w:val="0"/>
              <w:divBdr>
                <w:top w:val="none" w:sz="0" w:space="0" w:color="auto"/>
                <w:left w:val="none" w:sz="0" w:space="0" w:color="auto"/>
                <w:bottom w:val="none" w:sz="0" w:space="0" w:color="auto"/>
                <w:right w:val="none" w:sz="0" w:space="0" w:color="auto"/>
              </w:divBdr>
            </w:div>
            <w:div w:id="2093701818">
              <w:marLeft w:val="0"/>
              <w:marRight w:val="0"/>
              <w:marTop w:val="0"/>
              <w:marBottom w:val="0"/>
              <w:divBdr>
                <w:top w:val="none" w:sz="0" w:space="0" w:color="auto"/>
                <w:left w:val="none" w:sz="0" w:space="0" w:color="auto"/>
                <w:bottom w:val="none" w:sz="0" w:space="0" w:color="auto"/>
                <w:right w:val="none" w:sz="0" w:space="0" w:color="auto"/>
              </w:divBdr>
            </w:div>
            <w:div w:id="1045446224">
              <w:marLeft w:val="0"/>
              <w:marRight w:val="0"/>
              <w:marTop w:val="0"/>
              <w:marBottom w:val="0"/>
              <w:divBdr>
                <w:top w:val="none" w:sz="0" w:space="0" w:color="auto"/>
                <w:left w:val="none" w:sz="0" w:space="0" w:color="auto"/>
                <w:bottom w:val="none" w:sz="0" w:space="0" w:color="auto"/>
                <w:right w:val="none" w:sz="0" w:space="0" w:color="auto"/>
              </w:divBdr>
            </w:div>
            <w:div w:id="589775476">
              <w:marLeft w:val="0"/>
              <w:marRight w:val="0"/>
              <w:marTop w:val="0"/>
              <w:marBottom w:val="0"/>
              <w:divBdr>
                <w:top w:val="none" w:sz="0" w:space="0" w:color="auto"/>
                <w:left w:val="none" w:sz="0" w:space="0" w:color="auto"/>
                <w:bottom w:val="none" w:sz="0" w:space="0" w:color="auto"/>
                <w:right w:val="none" w:sz="0" w:space="0" w:color="auto"/>
              </w:divBdr>
            </w:div>
            <w:div w:id="1831406919">
              <w:marLeft w:val="0"/>
              <w:marRight w:val="0"/>
              <w:marTop w:val="0"/>
              <w:marBottom w:val="0"/>
              <w:divBdr>
                <w:top w:val="none" w:sz="0" w:space="0" w:color="auto"/>
                <w:left w:val="none" w:sz="0" w:space="0" w:color="auto"/>
                <w:bottom w:val="none" w:sz="0" w:space="0" w:color="auto"/>
                <w:right w:val="none" w:sz="0" w:space="0" w:color="auto"/>
              </w:divBdr>
            </w:div>
            <w:div w:id="1440682381">
              <w:marLeft w:val="0"/>
              <w:marRight w:val="0"/>
              <w:marTop w:val="0"/>
              <w:marBottom w:val="0"/>
              <w:divBdr>
                <w:top w:val="none" w:sz="0" w:space="0" w:color="auto"/>
                <w:left w:val="none" w:sz="0" w:space="0" w:color="auto"/>
                <w:bottom w:val="none" w:sz="0" w:space="0" w:color="auto"/>
                <w:right w:val="none" w:sz="0" w:space="0" w:color="auto"/>
              </w:divBdr>
            </w:div>
            <w:div w:id="1561864268">
              <w:marLeft w:val="0"/>
              <w:marRight w:val="0"/>
              <w:marTop w:val="0"/>
              <w:marBottom w:val="0"/>
              <w:divBdr>
                <w:top w:val="none" w:sz="0" w:space="0" w:color="auto"/>
                <w:left w:val="none" w:sz="0" w:space="0" w:color="auto"/>
                <w:bottom w:val="none" w:sz="0" w:space="0" w:color="auto"/>
                <w:right w:val="none" w:sz="0" w:space="0" w:color="auto"/>
              </w:divBdr>
            </w:div>
            <w:div w:id="149054934">
              <w:marLeft w:val="0"/>
              <w:marRight w:val="0"/>
              <w:marTop w:val="0"/>
              <w:marBottom w:val="0"/>
              <w:divBdr>
                <w:top w:val="none" w:sz="0" w:space="0" w:color="auto"/>
                <w:left w:val="none" w:sz="0" w:space="0" w:color="auto"/>
                <w:bottom w:val="none" w:sz="0" w:space="0" w:color="auto"/>
                <w:right w:val="none" w:sz="0" w:space="0" w:color="auto"/>
              </w:divBdr>
            </w:div>
            <w:div w:id="1451784110">
              <w:marLeft w:val="0"/>
              <w:marRight w:val="0"/>
              <w:marTop w:val="0"/>
              <w:marBottom w:val="0"/>
              <w:divBdr>
                <w:top w:val="none" w:sz="0" w:space="0" w:color="auto"/>
                <w:left w:val="none" w:sz="0" w:space="0" w:color="auto"/>
                <w:bottom w:val="none" w:sz="0" w:space="0" w:color="auto"/>
                <w:right w:val="none" w:sz="0" w:space="0" w:color="auto"/>
              </w:divBdr>
            </w:div>
            <w:div w:id="90666550">
              <w:marLeft w:val="0"/>
              <w:marRight w:val="0"/>
              <w:marTop w:val="0"/>
              <w:marBottom w:val="0"/>
              <w:divBdr>
                <w:top w:val="none" w:sz="0" w:space="0" w:color="auto"/>
                <w:left w:val="none" w:sz="0" w:space="0" w:color="auto"/>
                <w:bottom w:val="none" w:sz="0" w:space="0" w:color="auto"/>
                <w:right w:val="none" w:sz="0" w:space="0" w:color="auto"/>
              </w:divBdr>
            </w:div>
            <w:div w:id="498271486">
              <w:marLeft w:val="0"/>
              <w:marRight w:val="0"/>
              <w:marTop w:val="0"/>
              <w:marBottom w:val="0"/>
              <w:divBdr>
                <w:top w:val="none" w:sz="0" w:space="0" w:color="auto"/>
                <w:left w:val="none" w:sz="0" w:space="0" w:color="auto"/>
                <w:bottom w:val="none" w:sz="0" w:space="0" w:color="auto"/>
                <w:right w:val="none" w:sz="0" w:space="0" w:color="auto"/>
              </w:divBdr>
            </w:div>
            <w:div w:id="5668542">
              <w:marLeft w:val="0"/>
              <w:marRight w:val="0"/>
              <w:marTop w:val="0"/>
              <w:marBottom w:val="0"/>
              <w:divBdr>
                <w:top w:val="none" w:sz="0" w:space="0" w:color="auto"/>
                <w:left w:val="none" w:sz="0" w:space="0" w:color="auto"/>
                <w:bottom w:val="none" w:sz="0" w:space="0" w:color="auto"/>
                <w:right w:val="none" w:sz="0" w:space="0" w:color="auto"/>
              </w:divBdr>
            </w:div>
            <w:div w:id="1857688791">
              <w:marLeft w:val="0"/>
              <w:marRight w:val="0"/>
              <w:marTop w:val="0"/>
              <w:marBottom w:val="0"/>
              <w:divBdr>
                <w:top w:val="none" w:sz="0" w:space="0" w:color="auto"/>
                <w:left w:val="none" w:sz="0" w:space="0" w:color="auto"/>
                <w:bottom w:val="none" w:sz="0" w:space="0" w:color="auto"/>
                <w:right w:val="none" w:sz="0" w:space="0" w:color="auto"/>
              </w:divBdr>
            </w:div>
            <w:div w:id="438257525">
              <w:marLeft w:val="0"/>
              <w:marRight w:val="0"/>
              <w:marTop w:val="0"/>
              <w:marBottom w:val="0"/>
              <w:divBdr>
                <w:top w:val="none" w:sz="0" w:space="0" w:color="auto"/>
                <w:left w:val="none" w:sz="0" w:space="0" w:color="auto"/>
                <w:bottom w:val="none" w:sz="0" w:space="0" w:color="auto"/>
                <w:right w:val="none" w:sz="0" w:space="0" w:color="auto"/>
              </w:divBdr>
            </w:div>
            <w:div w:id="1617367860">
              <w:marLeft w:val="0"/>
              <w:marRight w:val="0"/>
              <w:marTop w:val="0"/>
              <w:marBottom w:val="0"/>
              <w:divBdr>
                <w:top w:val="none" w:sz="0" w:space="0" w:color="auto"/>
                <w:left w:val="none" w:sz="0" w:space="0" w:color="auto"/>
                <w:bottom w:val="none" w:sz="0" w:space="0" w:color="auto"/>
                <w:right w:val="none" w:sz="0" w:space="0" w:color="auto"/>
              </w:divBdr>
            </w:div>
            <w:div w:id="1169364843">
              <w:marLeft w:val="0"/>
              <w:marRight w:val="0"/>
              <w:marTop w:val="0"/>
              <w:marBottom w:val="0"/>
              <w:divBdr>
                <w:top w:val="none" w:sz="0" w:space="0" w:color="auto"/>
                <w:left w:val="none" w:sz="0" w:space="0" w:color="auto"/>
                <w:bottom w:val="none" w:sz="0" w:space="0" w:color="auto"/>
                <w:right w:val="none" w:sz="0" w:space="0" w:color="auto"/>
              </w:divBdr>
            </w:div>
            <w:div w:id="2137789727">
              <w:marLeft w:val="0"/>
              <w:marRight w:val="0"/>
              <w:marTop w:val="0"/>
              <w:marBottom w:val="0"/>
              <w:divBdr>
                <w:top w:val="none" w:sz="0" w:space="0" w:color="auto"/>
                <w:left w:val="none" w:sz="0" w:space="0" w:color="auto"/>
                <w:bottom w:val="none" w:sz="0" w:space="0" w:color="auto"/>
                <w:right w:val="none" w:sz="0" w:space="0" w:color="auto"/>
              </w:divBdr>
            </w:div>
            <w:div w:id="1724718239">
              <w:marLeft w:val="0"/>
              <w:marRight w:val="0"/>
              <w:marTop w:val="0"/>
              <w:marBottom w:val="0"/>
              <w:divBdr>
                <w:top w:val="none" w:sz="0" w:space="0" w:color="auto"/>
                <w:left w:val="none" w:sz="0" w:space="0" w:color="auto"/>
                <w:bottom w:val="none" w:sz="0" w:space="0" w:color="auto"/>
                <w:right w:val="none" w:sz="0" w:space="0" w:color="auto"/>
              </w:divBdr>
            </w:div>
            <w:div w:id="405152401">
              <w:marLeft w:val="0"/>
              <w:marRight w:val="0"/>
              <w:marTop w:val="0"/>
              <w:marBottom w:val="0"/>
              <w:divBdr>
                <w:top w:val="none" w:sz="0" w:space="0" w:color="auto"/>
                <w:left w:val="none" w:sz="0" w:space="0" w:color="auto"/>
                <w:bottom w:val="none" w:sz="0" w:space="0" w:color="auto"/>
                <w:right w:val="none" w:sz="0" w:space="0" w:color="auto"/>
              </w:divBdr>
            </w:div>
            <w:div w:id="900405982">
              <w:marLeft w:val="0"/>
              <w:marRight w:val="0"/>
              <w:marTop w:val="0"/>
              <w:marBottom w:val="0"/>
              <w:divBdr>
                <w:top w:val="none" w:sz="0" w:space="0" w:color="auto"/>
                <w:left w:val="none" w:sz="0" w:space="0" w:color="auto"/>
                <w:bottom w:val="none" w:sz="0" w:space="0" w:color="auto"/>
                <w:right w:val="none" w:sz="0" w:space="0" w:color="auto"/>
              </w:divBdr>
            </w:div>
            <w:div w:id="1044403392">
              <w:marLeft w:val="0"/>
              <w:marRight w:val="0"/>
              <w:marTop w:val="0"/>
              <w:marBottom w:val="0"/>
              <w:divBdr>
                <w:top w:val="none" w:sz="0" w:space="0" w:color="auto"/>
                <w:left w:val="none" w:sz="0" w:space="0" w:color="auto"/>
                <w:bottom w:val="none" w:sz="0" w:space="0" w:color="auto"/>
                <w:right w:val="none" w:sz="0" w:space="0" w:color="auto"/>
              </w:divBdr>
            </w:div>
            <w:div w:id="1892885536">
              <w:marLeft w:val="0"/>
              <w:marRight w:val="0"/>
              <w:marTop w:val="0"/>
              <w:marBottom w:val="0"/>
              <w:divBdr>
                <w:top w:val="none" w:sz="0" w:space="0" w:color="auto"/>
                <w:left w:val="none" w:sz="0" w:space="0" w:color="auto"/>
                <w:bottom w:val="none" w:sz="0" w:space="0" w:color="auto"/>
                <w:right w:val="none" w:sz="0" w:space="0" w:color="auto"/>
              </w:divBdr>
            </w:div>
            <w:div w:id="1653216902">
              <w:marLeft w:val="0"/>
              <w:marRight w:val="0"/>
              <w:marTop w:val="0"/>
              <w:marBottom w:val="0"/>
              <w:divBdr>
                <w:top w:val="none" w:sz="0" w:space="0" w:color="auto"/>
                <w:left w:val="none" w:sz="0" w:space="0" w:color="auto"/>
                <w:bottom w:val="none" w:sz="0" w:space="0" w:color="auto"/>
                <w:right w:val="none" w:sz="0" w:space="0" w:color="auto"/>
              </w:divBdr>
            </w:div>
            <w:div w:id="592276815">
              <w:marLeft w:val="0"/>
              <w:marRight w:val="0"/>
              <w:marTop w:val="0"/>
              <w:marBottom w:val="0"/>
              <w:divBdr>
                <w:top w:val="none" w:sz="0" w:space="0" w:color="auto"/>
                <w:left w:val="none" w:sz="0" w:space="0" w:color="auto"/>
                <w:bottom w:val="none" w:sz="0" w:space="0" w:color="auto"/>
                <w:right w:val="none" w:sz="0" w:space="0" w:color="auto"/>
              </w:divBdr>
            </w:div>
            <w:div w:id="497354883">
              <w:marLeft w:val="0"/>
              <w:marRight w:val="0"/>
              <w:marTop w:val="0"/>
              <w:marBottom w:val="0"/>
              <w:divBdr>
                <w:top w:val="none" w:sz="0" w:space="0" w:color="auto"/>
                <w:left w:val="none" w:sz="0" w:space="0" w:color="auto"/>
                <w:bottom w:val="none" w:sz="0" w:space="0" w:color="auto"/>
                <w:right w:val="none" w:sz="0" w:space="0" w:color="auto"/>
              </w:divBdr>
            </w:div>
            <w:div w:id="653872784">
              <w:marLeft w:val="0"/>
              <w:marRight w:val="0"/>
              <w:marTop w:val="0"/>
              <w:marBottom w:val="0"/>
              <w:divBdr>
                <w:top w:val="none" w:sz="0" w:space="0" w:color="auto"/>
                <w:left w:val="none" w:sz="0" w:space="0" w:color="auto"/>
                <w:bottom w:val="none" w:sz="0" w:space="0" w:color="auto"/>
                <w:right w:val="none" w:sz="0" w:space="0" w:color="auto"/>
              </w:divBdr>
            </w:div>
            <w:div w:id="328951509">
              <w:marLeft w:val="0"/>
              <w:marRight w:val="0"/>
              <w:marTop w:val="0"/>
              <w:marBottom w:val="0"/>
              <w:divBdr>
                <w:top w:val="none" w:sz="0" w:space="0" w:color="auto"/>
                <w:left w:val="none" w:sz="0" w:space="0" w:color="auto"/>
                <w:bottom w:val="none" w:sz="0" w:space="0" w:color="auto"/>
                <w:right w:val="none" w:sz="0" w:space="0" w:color="auto"/>
              </w:divBdr>
            </w:div>
            <w:div w:id="727609390">
              <w:marLeft w:val="0"/>
              <w:marRight w:val="0"/>
              <w:marTop w:val="0"/>
              <w:marBottom w:val="0"/>
              <w:divBdr>
                <w:top w:val="none" w:sz="0" w:space="0" w:color="auto"/>
                <w:left w:val="none" w:sz="0" w:space="0" w:color="auto"/>
                <w:bottom w:val="none" w:sz="0" w:space="0" w:color="auto"/>
                <w:right w:val="none" w:sz="0" w:space="0" w:color="auto"/>
              </w:divBdr>
            </w:div>
            <w:div w:id="1286815072">
              <w:marLeft w:val="0"/>
              <w:marRight w:val="0"/>
              <w:marTop w:val="0"/>
              <w:marBottom w:val="0"/>
              <w:divBdr>
                <w:top w:val="none" w:sz="0" w:space="0" w:color="auto"/>
                <w:left w:val="none" w:sz="0" w:space="0" w:color="auto"/>
                <w:bottom w:val="none" w:sz="0" w:space="0" w:color="auto"/>
                <w:right w:val="none" w:sz="0" w:space="0" w:color="auto"/>
              </w:divBdr>
            </w:div>
            <w:div w:id="335613145">
              <w:marLeft w:val="0"/>
              <w:marRight w:val="0"/>
              <w:marTop w:val="0"/>
              <w:marBottom w:val="0"/>
              <w:divBdr>
                <w:top w:val="none" w:sz="0" w:space="0" w:color="auto"/>
                <w:left w:val="none" w:sz="0" w:space="0" w:color="auto"/>
                <w:bottom w:val="none" w:sz="0" w:space="0" w:color="auto"/>
                <w:right w:val="none" w:sz="0" w:space="0" w:color="auto"/>
              </w:divBdr>
            </w:div>
            <w:div w:id="1515143834">
              <w:marLeft w:val="0"/>
              <w:marRight w:val="0"/>
              <w:marTop w:val="0"/>
              <w:marBottom w:val="0"/>
              <w:divBdr>
                <w:top w:val="none" w:sz="0" w:space="0" w:color="auto"/>
                <w:left w:val="none" w:sz="0" w:space="0" w:color="auto"/>
                <w:bottom w:val="none" w:sz="0" w:space="0" w:color="auto"/>
                <w:right w:val="none" w:sz="0" w:space="0" w:color="auto"/>
              </w:divBdr>
            </w:div>
            <w:div w:id="706832385">
              <w:marLeft w:val="0"/>
              <w:marRight w:val="0"/>
              <w:marTop w:val="0"/>
              <w:marBottom w:val="0"/>
              <w:divBdr>
                <w:top w:val="none" w:sz="0" w:space="0" w:color="auto"/>
                <w:left w:val="none" w:sz="0" w:space="0" w:color="auto"/>
                <w:bottom w:val="none" w:sz="0" w:space="0" w:color="auto"/>
                <w:right w:val="none" w:sz="0" w:space="0" w:color="auto"/>
              </w:divBdr>
            </w:div>
            <w:div w:id="528641462">
              <w:marLeft w:val="0"/>
              <w:marRight w:val="0"/>
              <w:marTop w:val="0"/>
              <w:marBottom w:val="0"/>
              <w:divBdr>
                <w:top w:val="none" w:sz="0" w:space="0" w:color="auto"/>
                <w:left w:val="none" w:sz="0" w:space="0" w:color="auto"/>
                <w:bottom w:val="none" w:sz="0" w:space="0" w:color="auto"/>
                <w:right w:val="none" w:sz="0" w:space="0" w:color="auto"/>
              </w:divBdr>
            </w:div>
            <w:div w:id="442042653">
              <w:marLeft w:val="0"/>
              <w:marRight w:val="0"/>
              <w:marTop w:val="0"/>
              <w:marBottom w:val="0"/>
              <w:divBdr>
                <w:top w:val="none" w:sz="0" w:space="0" w:color="auto"/>
                <w:left w:val="none" w:sz="0" w:space="0" w:color="auto"/>
                <w:bottom w:val="none" w:sz="0" w:space="0" w:color="auto"/>
                <w:right w:val="none" w:sz="0" w:space="0" w:color="auto"/>
              </w:divBdr>
            </w:div>
            <w:div w:id="493449557">
              <w:marLeft w:val="0"/>
              <w:marRight w:val="0"/>
              <w:marTop w:val="0"/>
              <w:marBottom w:val="0"/>
              <w:divBdr>
                <w:top w:val="none" w:sz="0" w:space="0" w:color="auto"/>
                <w:left w:val="none" w:sz="0" w:space="0" w:color="auto"/>
                <w:bottom w:val="none" w:sz="0" w:space="0" w:color="auto"/>
                <w:right w:val="none" w:sz="0" w:space="0" w:color="auto"/>
              </w:divBdr>
            </w:div>
            <w:div w:id="1832478456">
              <w:marLeft w:val="0"/>
              <w:marRight w:val="0"/>
              <w:marTop w:val="0"/>
              <w:marBottom w:val="0"/>
              <w:divBdr>
                <w:top w:val="none" w:sz="0" w:space="0" w:color="auto"/>
                <w:left w:val="none" w:sz="0" w:space="0" w:color="auto"/>
                <w:bottom w:val="none" w:sz="0" w:space="0" w:color="auto"/>
                <w:right w:val="none" w:sz="0" w:space="0" w:color="auto"/>
              </w:divBdr>
            </w:div>
            <w:div w:id="1324580373">
              <w:marLeft w:val="0"/>
              <w:marRight w:val="0"/>
              <w:marTop w:val="0"/>
              <w:marBottom w:val="0"/>
              <w:divBdr>
                <w:top w:val="none" w:sz="0" w:space="0" w:color="auto"/>
                <w:left w:val="none" w:sz="0" w:space="0" w:color="auto"/>
                <w:bottom w:val="none" w:sz="0" w:space="0" w:color="auto"/>
                <w:right w:val="none" w:sz="0" w:space="0" w:color="auto"/>
              </w:divBdr>
            </w:div>
            <w:div w:id="606426769">
              <w:marLeft w:val="0"/>
              <w:marRight w:val="0"/>
              <w:marTop w:val="0"/>
              <w:marBottom w:val="0"/>
              <w:divBdr>
                <w:top w:val="none" w:sz="0" w:space="0" w:color="auto"/>
                <w:left w:val="none" w:sz="0" w:space="0" w:color="auto"/>
                <w:bottom w:val="none" w:sz="0" w:space="0" w:color="auto"/>
                <w:right w:val="none" w:sz="0" w:space="0" w:color="auto"/>
              </w:divBdr>
            </w:div>
            <w:div w:id="277832609">
              <w:marLeft w:val="0"/>
              <w:marRight w:val="0"/>
              <w:marTop w:val="0"/>
              <w:marBottom w:val="0"/>
              <w:divBdr>
                <w:top w:val="none" w:sz="0" w:space="0" w:color="auto"/>
                <w:left w:val="none" w:sz="0" w:space="0" w:color="auto"/>
                <w:bottom w:val="none" w:sz="0" w:space="0" w:color="auto"/>
                <w:right w:val="none" w:sz="0" w:space="0" w:color="auto"/>
              </w:divBdr>
            </w:div>
            <w:div w:id="713963854">
              <w:marLeft w:val="0"/>
              <w:marRight w:val="0"/>
              <w:marTop w:val="0"/>
              <w:marBottom w:val="0"/>
              <w:divBdr>
                <w:top w:val="none" w:sz="0" w:space="0" w:color="auto"/>
                <w:left w:val="none" w:sz="0" w:space="0" w:color="auto"/>
                <w:bottom w:val="none" w:sz="0" w:space="0" w:color="auto"/>
                <w:right w:val="none" w:sz="0" w:space="0" w:color="auto"/>
              </w:divBdr>
            </w:div>
            <w:div w:id="162477211">
              <w:marLeft w:val="0"/>
              <w:marRight w:val="0"/>
              <w:marTop w:val="0"/>
              <w:marBottom w:val="0"/>
              <w:divBdr>
                <w:top w:val="none" w:sz="0" w:space="0" w:color="auto"/>
                <w:left w:val="none" w:sz="0" w:space="0" w:color="auto"/>
                <w:bottom w:val="none" w:sz="0" w:space="0" w:color="auto"/>
                <w:right w:val="none" w:sz="0" w:space="0" w:color="auto"/>
              </w:divBdr>
            </w:div>
            <w:div w:id="901254814">
              <w:marLeft w:val="0"/>
              <w:marRight w:val="0"/>
              <w:marTop w:val="0"/>
              <w:marBottom w:val="0"/>
              <w:divBdr>
                <w:top w:val="none" w:sz="0" w:space="0" w:color="auto"/>
                <w:left w:val="none" w:sz="0" w:space="0" w:color="auto"/>
                <w:bottom w:val="none" w:sz="0" w:space="0" w:color="auto"/>
                <w:right w:val="none" w:sz="0" w:space="0" w:color="auto"/>
              </w:divBdr>
            </w:div>
            <w:div w:id="154482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743454">
      <w:bodyDiv w:val="1"/>
      <w:marLeft w:val="0"/>
      <w:marRight w:val="0"/>
      <w:marTop w:val="0"/>
      <w:marBottom w:val="0"/>
      <w:divBdr>
        <w:top w:val="none" w:sz="0" w:space="0" w:color="auto"/>
        <w:left w:val="none" w:sz="0" w:space="0" w:color="auto"/>
        <w:bottom w:val="none" w:sz="0" w:space="0" w:color="auto"/>
        <w:right w:val="none" w:sz="0" w:space="0" w:color="auto"/>
      </w:divBdr>
    </w:div>
    <w:div w:id="1832789968">
      <w:bodyDiv w:val="1"/>
      <w:marLeft w:val="0"/>
      <w:marRight w:val="0"/>
      <w:marTop w:val="0"/>
      <w:marBottom w:val="0"/>
      <w:divBdr>
        <w:top w:val="none" w:sz="0" w:space="0" w:color="auto"/>
        <w:left w:val="none" w:sz="0" w:space="0" w:color="auto"/>
        <w:bottom w:val="none" w:sz="0" w:space="0" w:color="auto"/>
        <w:right w:val="none" w:sz="0" w:space="0" w:color="auto"/>
      </w:divBdr>
      <w:divsChild>
        <w:div w:id="1739473851">
          <w:marLeft w:val="0"/>
          <w:marRight w:val="0"/>
          <w:marTop w:val="0"/>
          <w:marBottom w:val="0"/>
          <w:divBdr>
            <w:top w:val="none" w:sz="0" w:space="0" w:color="auto"/>
            <w:left w:val="none" w:sz="0" w:space="0" w:color="auto"/>
            <w:bottom w:val="none" w:sz="0" w:space="0" w:color="auto"/>
            <w:right w:val="none" w:sz="0" w:space="0" w:color="auto"/>
          </w:divBdr>
          <w:divsChild>
            <w:div w:id="837647393">
              <w:marLeft w:val="0"/>
              <w:marRight w:val="0"/>
              <w:marTop w:val="0"/>
              <w:marBottom w:val="0"/>
              <w:divBdr>
                <w:top w:val="none" w:sz="0" w:space="0" w:color="auto"/>
                <w:left w:val="none" w:sz="0" w:space="0" w:color="auto"/>
                <w:bottom w:val="none" w:sz="0" w:space="0" w:color="auto"/>
                <w:right w:val="none" w:sz="0" w:space="0" w:color="auto"/>
              </w:divBdr>
            </w:div>
            <w:div w:id="926570671">
              <w:marLeft w:val="0"/>
              <w:marRight w:val="0"/>
              <w:marTop w:val="0"/>
              <w:marBottom w:val="0"/>
              <w:divBdr>
                <w:top w:val="none" w:sz="0" w:space="0" w:color="auto"/>
                <w:left w:val="none" w:sz="0" w:space="0" w:color="auto"/>
                <w:bottom w:val="none" w:sz="0" w:space="0" w:color="auto"/>
                <w:right w:val="none" w:sz="0" w:space="0" w:color="auto"/>
              </w:divBdr>
            </w:div>
            <w:div w:id="1418017468">
              <w:marLeft w:val="0"/>
              <w:marRight w:val="0"/>
              <w:marTop w:val="0"/>
              <w:marBottom w:val="0"/>
              <w:divBdr>
                <w:top w:val="none" w:sz="0" w:space="0" w:color="auto"/>
                <w:left w:val="none" w:sz="0" w:space="0" w:color="auto"/>
                <w:bottom w:val="none" w:sz="0" w:space="0" w:color="auto"/>
                <w:right w:val="none" w:sz="0" w:space="0" w:color="auto"/>
              </w:divBdr>
            </w:div>
            <w:div w:id="1473399305">
              <w:marLeft w:val="0"/>
              <w:marRight w:val="0"/>
              <w:marTop w:val="0"/>
              <w:marBottom w:val="0"/>
              <w:divBdr>
                <w:top w:val="none" w:sz="0" w:space="0" w:color="auto"/>
                <w:left w:val="none" w:sz="0" w:space="0" w:color="auto"/>
                <w:bottom w:val="none" w:sz="0" w:space="0" w:color="auto"/>
                <w:right w:val="none" w:sz="0" w:space="0" w:color="auto"/>
              </w:divBdr>
            </w:div>
            <w:div w:id="1194617330">
              <w:marLeft w:val="0"/>
              <w:marRight w:val="0"/>
              <w:marTop w:val="0"/>
              <w:marBottom w:val="0"/>
              <w:divBdr>
                <w:top w:val="none" w:sz="0" w:space="0" w:color="auto"/>
                <w:left w:val="none" w:sz="0" w:space="0" w:color="auto"/>
                <w:bottom w:val="none" w:sz="0" w:space="0" w:color="auto"/>
                <w:right w:val="none" w:sz="0" w:space="0" w:color="auto"/>
              </w:divBdr>
            </w:div>
            <w:div w:id="565266334">
              <w:marLeft w:val="0"/>
              <w:marRight w:val="0"/>
              <w:marTop w:val="0"/>
              <w:marBottom w:val="0"/>
              <w:divBdr>
                <w:top w:val="none" w:sz="0" w:space="0" w:color="auto"/>
                <w:left w:val="none" w:sz="0" w:space="0" w:color="auto"/>
                <w:bottom w:val="none" w:sz="0" w:space="0" w:color="auto"/>
                <w:right w:val="none" w:sz="0" w:space="0" w:color="auto"/>
              </w:divBdr>
            </w:div>
            <w:div w:id="202060144">
              <w:marLeft w:val="0"/>
              <w:marRight w:val="0"/>
              <w:marTop w:val="0"/>
              <w:marBottom w:val="0"/>
              <w:divBdr>
                <w:top w:val="none" w:sz="0" w:space="0" w:color="auto"/>
                <w:left w:val="none" w:sz="0" w:space="0" w:color="auto"/>
                <w:bottom w:val="none" w:sz="0" w:space="0" w:color="auto"/>
                <w:right w:val="none" w:sz="0" w:space="0" w:color="auto"/>
              </w:divBdr>
            </w:div>
            <w:div w:id="693848434">
              <w:marLeft w:val="0"/>
              <w:marRight w:val="0"/>
              <w:marTop w:val="0"/>
              <w:marBottom w:val="0"/>
              <w:divBdr>
                <w:top w:val="none" w:sz="0" w:space="0" w:color="auto"/>
                <w:left w:val="none" w:sz="0" w:space="0" w:color="auto"/>
                <w:bottom w:val="none" w:sz="0" w:space="0" w:color="auto"/>
                <w:right w:val="none" w:sz="0" w:space="0" w:color="auto"/>
              </w:divBdr>
            </w:div>
            <w:div w:id="1150639431">
              <w:marLeft w:val="0"/>
              <w:marRight w:val="0"/>
              <w:marTop w:val="0"/>
              <w:marBottom w:val="0"/>
              <w:divBdr>
                <w:top w:val="none" w:sz="0" w:space="0" w:color="auto"/>
                <w:left w:val="none" w:sz="0" w:space="0" w:color="auto"/>
                <w:bottom w:val="none" w:sz="0" w:space="0" w:color="auto"/>
                <w:right w:val="none" w:sz="0" w:space="0" w:color="auto"/>
              </w:divBdr>
            </w:div>
            <w:div w:id="467623429">
              <w:marLeft w:val="0"/>
              <w:marRight w:val="0"/>
              <w:marTop w:val="0"/>
              <w:marBottom w:val="0"/>
              <w:divBdr>
                <w:top w:val="none" w:sz="0" w:space="0" w:color="auto"/>
                <w:left w:val="none" w:sz="0" w:space="0" w:color="auto"/>
                <w:bottom w:val="none" w:sz="0" w:space="0" w:color="auto"/>
                <w:right w:val="none" w:sz="0" w:space="0" w:color="auto"/>
              </w:divBdr>
            </w:div>
            <w:div w:id="2102094387">
              <w:marLeft w:val="0"/>
              <w:marRight w:val="0"/>
              <w:marTop w:val="0"/>
              <w:marBottom w:val="0"/>
              <w:divBdr>
                <w:top w:val="none" w:sz="0" w:space="0" w:color="auto"/>
                <w:left w:val="none" w:sz="0" w:space="0" w:color="auto"/>
                <w:bottom w:val="none" w:sz="0" w:space="0" w:color="auto"/>
                <w:right w:val="none" w:sz="0" w:space="0" w:color="auto"/>
              </w:divBdr>
            </w:div>
            <w:div w:id="1539930736">
              <w:marLeft w:val="0"/>
              <w:marRight w:val="0"/>
              <w:marTop w:val="0"/>
              <w:marBottom w:val="0"/>
              <w:divBdr>
                <w:top w:val="none" w:sz="0" w:space="0" w:color="auto"/>
                <w:left w:val="none" w:sz="0" w:space="0" w:color="auto"/>
                <w:bottom w:val="none" w:sz="0" w:space="0" w:color="auto"/>
                <w:right w:val="none" w:sz="0" w:space="0" w:color="auto"/>
              </w:divBdr>
            </w:div>
            <w:div w:id="1505969462">
              <w:marLeft w:val="0"/>
              <w:marRight w:val="0"/>
              <w:marTop w:val="0"/>
              <w:marBottom w:val="0"/>
              <w:divBdr>
                <w:top w:val="none" w:sz="0" w:space="0" w:color="auto"/>
                <w:left w:val="none" w:sz="0" w:space="0" w:color="auto"/>
                <w:bottom w:val="none" w:sz="0" w:space="0" w:color="auto"/>
                <w:right w:val="none" w:sz="0" w:space="0" w:color="auto"/>
              </w:divBdr>
            </w:div>
            <w:div w:id="1270508257">
              <w:marLeft w:val="0"/>
              <w:marRight w:val="0"/>
              <w:marTop w:val="0"/>
              <w:marBottom w:val="0"/>
              <w:divBdr>
                <w:top w:val="none" w:sz="0" w:space="0" w:color="auto"/>
                <w:left w:val="none" w:sz="0" w:space="0" w:color="auto"/>
                <w:bottom w:val="none" w:sz="0" w:space="0" w:color="auto"/>
                <w:right w:val="none" w:sz="0" w:space="0" w:color="auto"/>
              </w:divBdr>
            </w:div>
            <w:div w:id="1933009145">
              <w:marLeft w:val="0"/>
              <w:marRight w:val="0"/>
              <w:marTop w:val="0"/>
              <w:marBottom w:val="0"/>
              <w:divBdr>
                <w:top w:val="none" w:sz="0" w:space="0" w:color="auto"/>
                <w:left w:val="none" w:sz="0" w:space="0" w:color="auto"/>
                <w:bottom w:val="none" w:sz="0" w:space="0" w:color="auto"/>
                <w:right w:val="none" w:sz="0" w:space="0" w:color="auto"/>
              </w:divBdr>
            </w:div>
            <w:div w:id="1130710743">
              <w:marLeft w:val="0"/>
              <w:marRight w:val="0"/>
              <w:marTop w:val="0"/>
              <w:marBottom w:val="0"/>
              <w:divBdr>
                <w:top w:val="none" w:sz="0" w:space="0" w:color="auto"/>
                <w:left w:val="none" w:sz="0" w:space="0" w:color="auto"/>
                <w:bottom w:val="none" w:sz="0" w:space="0" w:color="auto"/>
                <w:right w:val="none" w:sz="0" w:space="0" w:color="auto"/>
              </w:divBdr>
            </w:div>
            <w:div w:id="932980665">
              <w:marLeft w:val="0"/>
              <w:marRight w:val="0"/>
              <w:marTop w:val="0"/>
              <w:marBottom w:val="0"/>
              <w:divBdr>
                <w:top w:val="none" w:sz="0" w:space="0" w:color="auto"/>
                <w:left w:val="none" w:sz="0" w:space="0" w:color="auto"/>
                <w:bottom w:val="none" w:sz="0" w:space="0" w:color="auto"/>
                <w:right w:val="none" w:sz="0" w:space="0" w:color="auto"/>
              </w:divBdr>
            </w:div>
            <w:div w:id="2129083662">
              <w:marLeft w:val="0"/>
              <w:marRight w:val="0"/>
              <w:marTop w:val="0"/>
              <w:marBottom w:val="0"/>
              <w:divBdr>
                <w:top w:val="none" w:sz="0" w:space="0" w:color="auto"/>
                <w:left w:val="none" w:sz="0" w:space="0" w:color="auto"/>
                <w:bottom w:val="none" w:sz="0" w:space="0" w:color="auto"/>
                <w:right w:val="none" w:sz="0" w:space="0" w:color="auto"/>
              </w:divBdr>
            </w:div>
            <w:div w:id="1488595687">
              <w:marLeft w:val="0"/>
              <w:marRight w:val="0"/>
              <w:marTop w:val="0"/>
              <w:marBottom w:val="0"/>
              <w:divBdr>
                <w:top w:val="none" w:sz="0" w:space="0" w:color="auto"/>
                <w:left w:val="none" w:sz="0" w:space="0" w:color="auto"/>
                <w:bottom w:val="none" w:sz="0" w:space="0" w:color="auto"/>
                <w:right w:val="none" w:sz="0" w:space="0" w:color="auto"/>
              </w:divBdr>
            </w:div>
            <w:div w:id="63258456">
              <w:marLeft w:val="0"/>
              <w:marRight w:val="0"/>
              <w:marTop w:val="0"/>
              <w:marBottom w:val="0"/>
              <w:divBdr>
                <w:top w:val="none" w:sz="0" w:space="0" w:color="auto"/>
                <w:left w:val="none" w:sz="0" w:space="0" w:color="auto"/>
                <w:bottom w:val="none" w:sz="0" w:space="0" w:color="auto"/>
                <w:right w:val="none" w:sz="0" w:space="0" w:color="auto"/>
              </w:divBdr>
            </w:div>
            <w:div w:id="674112470">
              <w:marLeft w:val="0"/>
              <w:marRight w:val="0"/>
              <w:marTop w:val="0"/>
              <w:marBottom w:val="0"/>
              <w:divBdr>
                <w:top w:val="none" w:sz="0" w:space="0" w:color="auto"/>
                <w:left w:val="none" w:sz="0" w:space="0" w:color="auto"/>
                <w:bottom w:val="none" w:sz="0" w:space="0" w:color="auto"/>
                <w:right w:val="none" w:sz="0" w:space="0" w:color="auto"/>
              </w:divBdr>
            </w:div>
            <w:div w:id="1489397130">
              <w:marLeft w:val="0"/>
              <w:marRight w:val="0"/>
              <w:marTop w:val="0"/>
              <w:marBottom w:val="0"/>
              <w:divBdr>
                <w:top w:val="none" w:sz="0" w:space="0" w:color="auto"/>
                <w:left w:val="none" w:sz="0" w:space="0" w:color="auto"/>
                <w:bottom w:val="none" w:sz="0" w:space="0" w:color="auto"/>
                <w:right w:val="none" w:sz="0" w:space="0" w:color="auto"/>
              </w:divBdr>
            </w:div>
            <w:div w:id="327710839">
              <w:marLeft w:val="0"/>
              <w:marRight w:val="0"/>
              <w:marTop w:val="0"/>
              <w:marBottom w:val="0"/>
              <w:divBdr>
                <w:top w:val="none" w:sz="0" w:space="0" w:color="auto"/>
                <w:left w:val="none" w:sz="0" w:space="0" w:color="auto"/>
                <w:bottom w:val="none" w:sz="0" w:space="0" w:color="auto"/>
                <w:right w:val="none" w:sz="0" w:space="0" w:color="auto"/>
              </w:divBdr>
            </w:div>
            <w:div w:id="257375919">
              <w:marLeft w:val="0"/>
              <w:marRight w:val="0"/>
              <w:marTop w:val="0"/>
              <w:marBottom w:val="0"/>
              <w:divBdr>
                <w:top w:val="none" w:sz="0" w:space="0" w:color="auto"/>
                <w:left w:val="none" w:sz="0" w:space="0" w:color="auto"/>
                <w:bottom w:val="none" w:sz="0" w:space="0" w:color="auto"/>
                <w:right w:val="none" w:sz="0" w:space="0" w:color="auto"/>
              </w:divBdr>
            </w:div>
            <w:div w:id="1670793122">
              <w:marLeft w:val="0"/>
              <w:marRight w:val="0"/>
              <w:marTop w:val="0"/>
              <w:marBottom w:val="0"/>
              <w:divBdr>
                <w:top w:val="none" w:sz="0" w:space="0" w:color="auto"/>
                <w:left w:val="none" w:sz="0" w:space="0" w:color="auto"/>
                <w:bottom w:val="none" w:sz="0" w:space="0" w:color="auto"/>
                <w:right w:val="none" w:sz="0" w:space="0" w:color="auto"/>
              </w:divBdr>
            </w:div>
            <w:div w:id="68644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28F9E8-D487-45C3-87D6-8D92E0251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1791</TotalTime>
  <Pages>2</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 dreamer</dc:creator>
  <cp:keywords/>
  <cp:lastModifiedBy>Fartash</cp:lastModifiedBy>
  <cp:revision>31</cp:revision>
  <cp:lastPrinted>2023-12-10T11:24:00Z</cp:lastPrinted>
  <dcterms:created xsi:type="dcterms:W3CDTF">2023-12-10T11:12:00Z</dcterms:created>
  <dcterms:modified xsi:type="dcterms:W3CDTF">2024-05-02T16:00:00Z</dcterms:modified>
</cp:coreProperties>
</file>